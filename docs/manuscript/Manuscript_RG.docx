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69FE3" w14:textId="1D226BD5"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644198BF"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commentRangeStart w:id="0"/>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sets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w:t>
      </w:r>
      <w:ins w:id="1" w:author="Rosalie Gorter" w:date="2020-01-02T07:23:00Z">
        <w:r w:rsidR="009F1FEF">
          <w:rPr>
            <w:rFonts w:asciiTheme="majorHAnsi" w:hAnsiTheme="majorHAnsi"/>
          </w:rPr>
          <w:t>ou</w:t>
        </w:r>
      </w:ins>
      <w:del w:id="2" w:author="Rosalie Gorter" w:date="2020-01-02T07:23:00Z">
        <w:r w:rsidR="008F35B2" w:rsidDel="009F1FEF">
          <w:rPr>
            <w:rFonts w:asciiTheme="majorHAnsi" w:hAnsiTheme="majorHAnsi"/>
          </w:rPr>
          <w:delText>e</w:delText>
        </w:r>
      </w:del>
      <w:r w:rsidR="008F35B2">
        <w:rPr>
          <w:rFonts w:asciiTheme="majorHAnsi" w:hAnsiTheme="majorHAnsi"/>
        </w:rPr>
        <w:t>s</w:t>
      </w:r>
      <w:r w:rsidR="00231122">
        <w:rPr>
          <w:rFonts w:asciiTheme="majorHAnsi" w:hAnsiTheme="majorHAnsi"/>
        </w:rPr>
        <w:t xml:space="preserve"> and </w:t>
      </w:r>
      <w:del w:id="3" w:author="Rosalie Gorter" w:date="2020-01-02T12:52:00Z">
        <w:r w:rsidR="008F35B2" w:rsidDel="004F4B9C">
          <w:rPr>
            <w:rFonts w:asciiTheme="majorHAnsi" w:hAnsiTheme="majorHAnsi"/>
          </w:rPr>
          <w:delText>categorical</w:delText>
        </w:r>
      </w:del>
      <w:ins w:id="4" w:author="Rosalie Gorter" w:date="2020-01-02T12:52:00Z">
        <w:r w:rsidR="004F4B9C">
          <w:rPr>
            <w:rFonts w:asciiTheme="majorHAnsi" w:hAnsiTheme="majorHAnsi"/>
          </w:rPr>
          <w:t>discrete</w:t>
        </w:r>
      </w:ins>
      <w:r w:rsidR="008F35B2">
        <w:rPr>
          <w:rFonts w:asciiTheme="majorHAnsi" w:hAnsiTheme="majorHAnsi"/>
        </w:rPr>
        <w:t xml:space="preserve"> values</w:t>
      </w:r>
      <w:del w:id="5" w:author="Rosalie Gorter" w:date="2020-01-02T07:34:00Z">
        <w:r w:rsidR="000A4290" w:rsidDel="001D4506">
          <w:rPr>
            <w:rFonts w:asciiTheme="majorHAnsi" w:hAnsiTheme="majorHAnsi"/>
          </w:rPr>
          <w:delText xml:space="preserve"> </w:delText>
        </w:r>
      </w:del>
      <w:del w:id="6" w:author="Rosalie Gorter" w:date="2020-01-02T07:29:00Z">
        <w:r w:rsidR="000A4290" w:rsidDel="009F1FEF">
          <w:rPr>
            <w:rFonts w:asciiTheme="majorHAnsi" w:hAnsiTheme="majorHAnsi"/>
          </w:rPr>
          <w:delText xml:space="preserve">for </w:delText>
        </w:r>
      </w:del>
      <w:del w:id="7" w:author="Rosalie Gorter" w:date="2020-01-02T07:34:00Z">
        <w:r w:rsidR="000A4290" w:rsidDel="001D4506">
          <w:rPr>
            <w:rFonts w:asciiTheme="majorHAnsi" w:hAnsiTheme="majorHAnsi"/>
          </w:rPr>
          <w:delText>the same sample</w:delText>
        </w:r>
      </w:del>
      <w:commentRangeEnd w:id="0"/>
      <w:r w:rsidR="009F1FEF">
        <w:rPr>
          <w:rStyle w:val="CommentReference"/>
        </w:rPr>
        <w:commentReference w:id="0"/>
      </w:r>
      <w:r w:rsidR="000A4290">
        <w:rPr>
          <w:rFonts w:asciiTheme="majorHAnsi" w:hAnsiTheme="majorHAnsi"/>
        </w:rPr>
        <w:t xml:space="preserv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w:t>
      </w:r>
      <w:ins w:id="8" w:author="Rosalie Gorter" w:date="2020-01-02T07:25:00Z">
        <w:r w:rsidR="009F1FEF">
          <w:rPr>
            <w:rFonts w:asciiTheme="majorHAnsi" w:hAnsiTheme="majorHAnsi"/>
          </w:rPr>
          <w:t>between varia</w:t>
        </w:r>
      </w:ins>
      <w:ins w:id="9" w:author="Rosalie Gorter" w:date="2020-01-02T07:26:00Z">
        <w:r w:rsidR="009F1FEF">
          <w:rPr>
            <w:rFonts w:asciiTheme="majorHAnsi" w:hAnsiTheme="majorHAnsi"/>
          </w:rPr>
          <w:t xml:space="preserve">bles. </w:t>
        </w:r>
      </w:ins>
      <w:del w:id="10" w:author="Rosalie Gorter" w:date="2020-01-02T07:26:00Z">
        <w:r w:rsidR="003F5A62" w:rsidDel="009F1FEF">
          <w:rPr>
            <w:rFonts w:asciiTheme="majorHAnsi" w:hAnsiTheme="majorHAnsi"/>
          </w:rPr>
          <w:delText xml:space="preserve">of one variable on another. </w:delText>
        </w:r>
      </w:del>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p</w:t>
      </w:r>
      <w:ins w:id="11" w:author="Rosalie Gorter" w:date="2020-01-02T09:00:00Z">
        <w:r w:rsidR="008F28D2">
          <w:rPr>
            <w:rFonts w:asciiTheme="majorHAnsi" w:hAnsiTheme="majorHAnsi"/>
          </w:rPr>
          <w:t xml:space="preserve">hase </w:t>
        </w:r>
      </w:ins>
      <w:del w:id="12" w:author="Rosalie Gorter" w:date="2020-01-02T09:00:00Z">
        <w:r w:rsidR="00D73D45" w:rsidDel="008F28D2">
          <w:rPr>
            <w:rFonts w:asciiTheme="majorHAnsi" w:hAnsiTheme="majorHAnsi"/>
          </w:rPr>
          <w:delText xml:space="preserve">art </w:delText>
        </w:r>
      </w:del>
      <w:r w:rsidR="00655306">
        <w:rPr>
          <w:rFonts w:asciiTheme="majorHAnsi" w:hAnsiTheme="majorHAnsi"/>
        </w:rPr>
        <w:t>is crucial</w:t>
      </w:r>
      <w:ins w:id="13" w:author="Rosalie Gorter" w:date="2020-01-02T09:03:00Z">
        <w:r w:rsidR="008F28D2">
          <w:rPr>
            <w:rFonts w:asciiTheme="majorHAnsi" w:hAnsiTheme="majorHAnsi"/>
          </w:rPr>
          <w:t xml:space="preserve"> to the data-mining process, however,</w:t>
        </w:r>
      </w:ins>
      <w:del w:id="14" w:author="Rosalie Gorter" w:date="2020-01-02T09:03:00Z">
        <w:r w:rsidR="00655306" w:rsidDel="008F28D2">
          <w:rPr>
            <w:rFonts w:asciiTheme="majorHAnsi" w:hAnsiTheme="majorHAnsi"/>
          </w:rPr>
          <w:delText xml:space="preserve"> </w:delText>
        </w:r>
        <w:r w:rsidR="00D73D45" w:rsidDel="008F28D2">
          <w:rPr>
            <w:rFonts w:asciiTheme="majorHAnsi" w:hAnsiTheme="majorHAnsi"/>
          </w:rPr>
          <w:delText>but</w:delText>
        </w:r>
      </w:del>
      <w:r w:rsidR="00D73D45">
        <w:rPr>
          <w:rFonts w:asciiTheme="majorHAnsi" w:hAnsiTheme="majorHAnsi"/>
        </w:rPr>
        <w:t xml:space="preserve"> without making any assumptions on the </w:t>
      </w:r>
      <w:ins w:id="15" w:author="Rosalie Gorter" w:date="2020-01-02T09:03:00Z">
        <w:r w:rsidR="008F28D2">
          <w:rPr>
            <w:rFonts w:asciiTheme="majorHAnsi" w:hAnsiTheme="majorHAnsi"/>
          </w:rPr>
          <w:t>data by assumi</w:t>
        </w:r>
      </w:ins>
      <w:ins w:id="16" w:author="Rosalie Gorter" w:date="2020-01-02T09:04:00Z">
        <w:r w:rsidR="008F28D2">
          <w:rPr>
            <w:rFonts w:asciiTheme="majorHAnsi" w:hAnsiTheme="majorHAnsi"/>
          </w:rPr>
          <w:t xml:space="preserve">ng a specific </w:t>
        </w:r>
      </w:ins>
      <w:r w:rsidR="00D73D45">
        <w:rPr>
          <w:rFonts w:asciiTheme="majorHAnsi" w:hAnsiTheme="majorHAnsi"/>
        </w:rPr>
        <w:t>model</w:t>
      </w:r>
      <w:del w:id="17" w:author="Rosalie Gorter" w:date="2020-01-02T09:03:00Z">
        <w:r w:rsidR="00D73D45" w:rsidDel="008F28D2">
          <w:rPr>
            <w:rFonts w:asciiTheme="majorHAnsi" w:hAnsiTheme="majorHAnsi"/>
          </w:rPr>
          <w:delText xml:space="preserve"> form</w:delText>
        </w:r>
      </w:del>
      <w:r w:rsidR="00D73D45">
        <w:rPr>
          <w:rFonts w:asciiTheme="majorHAnsi" w:hAnsiTheme="majorHAnsi"/>
        </w:rPr>
        <w:t xml:space="preserve">, </w:t>
      </w:r>
      <w:commentRangeStart w:id="18"/>
      <w:r w:rsidR="00D73D45">
        <w:rPr>
          <w:rFonts w:asciiTheme="majorHAnsi" w:hAnsiTheme="majorHAnsi"/>
        </w:rPr>
        <w:t>t</w:t>
      </w:r>
      <w:r w:rsidR="00D73D45" w:rsidRPr="009F195A">
        <w:rPr>
          <w:rFonts w:asciiTheme="majorHAnsi" w:hAnsiTheme="majorHAnsi"/>
        </w:rPr>
        <w:t>he search space is super-exponential in the number of variables</w:t>
      </w:r>
      <w:r w:rsidR="00D73D45">
        <w:rPr>
          <w:rFonts w:asciiTheme="majorHAnsi" w:hAnsiTheme="majorHAnsi"/>
        </w:rPr>
        <w:t xml:space="preserve"> and therefore not </w:t>
      </w:r>
      <w:r w:rsidR="002E13EE">
        <w:rPr>
          <w:rFonts w:asciiTheme="majorHAnsi" w:hAnsiTheme="majorHAnsi"/>
        </w:rPr>
        <w:t xml:space="preserve">a </w:t>
      </w:r>
      <w:r w:rsidR="00D73D45">
        <w:rPr>
          <w:rFonts w:asciiTheme="majorHAnsi" w:hAnsiTheme="majorHAnsi"/>
        </w:rPr>
        <w:t>common practice</w:t>
      </w:r>
      <w:commentRangeEnd w:id="18"/>
      <w:r w:rsidR="008F28D2">
        <w:rPr>
          <w:rStyle w:val="CommentReference"/>
        </w:rPr>
        <w:commentReference w:id="18"/>
      </w:r>
      <w:r w:rsidR="00D73D45">
        <w:rPr>
          <w:rFonts w:asciiTheme="majorHAnsi" w:hAnsiTheme="majorHAnsi"/>
        </w:rPr>
        <w:t>.</w:t>
      </w:r>
    </w:p>
    <w:p w14:paraId="3F393A63" w14:textId="55719D00" w:rsidR="00D445AE" w:rsidRDefault="00E41200" w:rsidP="00004982">
      <w:pPr>
        <w:spacing w:line="360" w:lineRule="auto"/>
        <w:jc w:val="both"/>
        <w:rPr>
          <w:rFonts w:asciiTheme="majorHAnsi" w:hAnsiTheme="majorHAnsi"/>
        </w:rPr>
      </w:pPr>
      <w:del w:id="19" w:author="Rosalie Gorter" w:date="2020-01-02T09:06:00Z">
        <w:r w:rsidRPr="00E41200" w:rsidDel="008F28D2">
          <w:rPr>
            <w:rFonts w:asciiTheme="majorHAnsi" w:hAnsiTheme="majorHAnsi"/>
            <w:b/>
            <w:bCs/>
          </w:rPr>
          <w:delText>Result</w:delText>
        </w:r>
      </w:del>
      <w:ins w:id="20" w:author="Rosalie Gorter" w:date="2020-01-02T09:06:00Z">
        <w:r w:rsidR="008F28D2">
          <w:rPr>
            <w:rFonts w:asciiTheme="majorHAnsi" w:hAnsiTheme="majorHAnsi"/>
            <w:b/>
            <w:bCs/>
          </w:rPr>
          <w:t>Methods</w:t>
        </w:r>
      </w:ins>
      <w:r w:rsidRPr="00E41200">
        <w:rPr>
          <w:rFonts w:asciiTheme="majorHAnsi" w:hAnsiTheme="majorHAnsi"/>
          <w:b/>
          <w:bCs/>
        </w:rPr>
        <w:t>:</w:t>
      </w:r>
      <w:r>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Pr>
          <w:rFonts w:asciiTheme="majorHAnsi" w:hAnsiTheme="majorHAnsi"/>
        </w:rPr>
        <w:t>HNet</w:t>
      </w:r>
      <w:proofErr w:type="spellEnd"/>
      <w:r w:rsidR="00652254">
        <w:rPr>
          <w:rFonts w:asciiTheme="majorHAnsi" w:hAnsiTheme="majorHAnsi"/>
        </w:rPr>
        <w:t>)</w:t>
      </w:r>
      <w:r>
        <w:rPr>
          <w:rFonts w:asciiTheme="majorHAnsi" w:hAnsiTheme="majorHAnsi"/>
        </w:rPr>
        <w:t xml:space="preserve">, a </w:t>
      </w:r>
      <w:r w:rsidR="00EE5F15">
        <w:rPr>
          <w:rFonts w:asciiTheme="majorHAnsi" w:hAnsiTheme="majorHAnsi"/>
        </w:rPr>
        <w:t>method</w:t>
      </w:r>
      <w:r>
        <w:rPr>
          <w:rFonts w:asciiTheme="majorHAnsi" w:hAnsiTheme="majorHAnsi"/>
        </w:rPr>
        <w:t xml:space="preserve"> </w:t>
      </w:r>
      <w:del w:id="21" w:author="Rosalie Gorter" w:date="2020-01-02T09:07:00Z">
        <w:r w:rsidDel="008F28D2">
          <w:rPr>
            <w:rFonts w:asciiTheme="majorHAnsi" w:hAnsiTheme="majorHAnsi"/>
          </w:rPr>
          <w:delText>where</w:delText>
        </w:r>
        <w:r w:rsidR="00932769" w:rsidDel="008F28D2">
          <w:rPr>
            <w:rFonts w:asciiTheme="majorHAnsi" w:hAnsiTheme="majorHAnsi"/>
          </w:rPr>
          <w:delText xml:space="preserve"> </w:delText>
        </w:r>
      </w:del>
      <w:ins w:id="22" w:author="Rosalie Gorter" w:date="2020-01-02T09:07:00Z">
        <w:r w:rsidR="008F28D2">
          <w:rPr>
            <w:rFonts w:asciiTheme="majorHAnsi" w:hAnsiTheme="majorHAnsi"/>
          </w:rPr>
          <w:t xml:space="preserve">to test </w:t>
        </w:r>
      </w:ins>
      <w:r w:rsidR="006F0CA1">
        <w:rPr>
          <w:rFonts w:asciiTheme="majorHAnsi" w:hAnsiTheme="majorHAnsi"/>
        </w:rPr>
        <w:t>associations</w:t>
      </w:r>
      <w:r w:rsidR="003668EA">
        <w:rPr>
          <w:rFonts w:asciiTheme="majorHAnsi" w:hAnsiTheme="majorHAnsi"/>
        </w:rPr>
        <w:t xml:space="preserve"> across variables </w:t>
      </w:r>
      <w:del w:id="23" w:author="Rosalie Gorter" w:date="2020-01-02T09:08:00Z">
        <w:r w:rsidR="00A85950" w:rsidDel="008F28D2">
          <w:rPr>
            <w:rFonts w:asciiTheme="majorHAnsi" w:hAnsiTheme="majorHAnsi"/>
          </w:rPr>
          <w:delText xml:space="preserve">are tested </w:delText>
        </w:r>
      </w:del>
      <w:r w:rsidR="00A85950">
        <w:rPr>
          <w:rFonts w:asciiTheme="majorHAnsi" w:hAnsiTheme="majorHAnsi"/>
        </w:rPr>
        <w:t xml:space="preserve">for significance </w:t>
      </w:r>
      <w:del w:id="24" w:author="Rosalie Gorter" w:date="2020-01-02T09:08:00Z">
        <w:r w:rsidR="00A85950" w:rsidDel="008F28D2">
          <w:rPr>
            <w:rFonts w:asciiTheme="majorHAnsi" w:hAnsiTheme="majorHAnsi"/>
          </w:rPr>
          <w:delText xml:space="preserve">by </w:delText>
        </w:r>
      </w:del>
      <w:ins w:id="25" w:author="Rosalie Gorter" w:date="2020-01-02T09:08:00Z">
        <w:r w:rsidR="008F28D2">
          <w:rPr>
            <w:rFonts w:asciiTheme="majorHAnsi" w:hAnsiTheme="majorHAnsi"/>
          </w:rPr>
          <w:t xml:space="preserve">using </w:t>
        </w:r>
      </w:ins>
      <w:r w:rsidR="00A85950">
        <w:rPr>
          <w:rFonts w:asciiTheme="majorHAnsi" w:hAnsiTheme="majorHAnsi"/>
        </w:rPr>
        <w:t>statistical inference</w:t>
      </w:r>
      <w:r w:rsidR="00016F33">
        <w:rPr>
          <w:rFonts w:asciiTheme="majorHAnsi" w:hAnsiTheme="majorHAnsi"/>
        </w:rPr>
        <w:t xml:space="preserve">. </w:t>
      </w:r>
      <w:r w:rsidR="00BD7E4B">
        <w:rPr>
          <w:rFonts w:asciiTheme="majorHAnsi" w:hAnsiTheme="majorHAnsi"/>
        </w:rPr>
        <w:t xml:space="preserve">The aim is to determine a network </w:t>
      </w:r>
      <w:del w:id="26" w:author="Rosalie Gorter" w:date="2020-01-02T09:09:00Z">
        <w:r w:rsidR="00BD7E4B" w:rsidDel="00DE7799">
          <w:rPr>
            <w:rFonts w:asciiTheme="majorHAnsi" w:hAnsiTheme="majorHAnsi"/>
          </w:rPr>
          <w:delText xml:space="preserve">with </w:delText>
        </w:r>
      </w:del>
      <w:ins w:id="27" w:author="Rosalie Gorter" w:date="2020-01-02T09:09:00Z">
        <w:r w:rsidR="00DE7799">
          <w:rPr>
            <w:rFonts w:asciiTheme="majorHAnsi" w:hAnsiTheme="majorHAnsi"/>
          </w:rPr>
          <w:t xml:space="preserve">using only the </w:t>
        </w:r>
      </w:ins>
      <w:r w:rsidR="00BD7E4B">
        <w:rPr>
          <w:rFonts w:asciiTheme="majorHAnsi" w:hAnsiTheme="majorHAnsi"/>
        </w:rPr>
        <w:t xml:space="preserve">significant associations </w:t>
      </w:r>
      <w:del w:id="28" w:author="Rosalie Gorter" w:date="2020-01-02T09:09:00Z">
        <w:r w:rsidR="00BD7E4B" w:rsidDel="00DE7799">
          <w:rPr>
            <w:rFonts w:asciiTheme="majorHAnsi" w:hAnsiTheme="majorHAnsi"/>
          </w:rPr>
          <w:delText xml:space="preserve">that can </w:delText>
        </w:r>
      </w:del>
      <w:ins w:id="29" w:author="Rosalie Gorter" w:date="2020-01-02T09:09:00Z">
        <w:r w:rsidR="00DE7799">
          <w:rPr>
            <w:rFonts w:asciiTheme="majorHAnsi" w:hAnsiTheme="majorHAnsi"/>
          </w:rPr>
          <w:t xml:space="preserve">in order to </w:t>
        </w:r>
      </w:ins>
      <w:r w:rsidR="00BD7E4B">
        <w:rPr>
          <w:rFonts w:asciiTheme="majorHAnsi" w:hAnsiTheme="majorHAnsi"/>
        </w:rPr>
        <w:t xml:space="preserve">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xml:space="preserve">, we </w:t>
      </w:r>
      <w:ins w:id="30" w:author="Rosalie Gorter" w:date="2020-01-02T09:10:00Z">
        <w:r w:rsidR="00DE7799">
          <w:rPr>
            <w:rFonts w:asciiTheme="majorHAnsi" w:hAnsiTheme="majorHAnsi"/>
          </w:rPr>
          <w:t xml:space="preserve">applied the method to </w:t>
        </w:r>
      </w:ins>
      <w:del w:id="31" w:author="Rosalie Gorter" w:date="2020-01-02T09:10:00Z">
        <w:r w:rsidR="00747F3E" w:rsidDel="00DE7799">
          <w:rPr>
            <w:rFonts w:asciiTheme="majorHAnsi" w:hAnsiTheme="majorHAnsi"/>
          </w:rPr>
          <w:delText xml:space="preserve">used </w:delText>
        </w:r>
      </w:del>
      <w:proofErr w:type="spellStart"/>
      <w:r w:rsidR="00747F3E">
        <w:rPr>
          <w:rFonts w:asciiTheme="majorHAnsi" w:hAnsiTheme="majorHAnsi"/>
        </w:rPr>
        <w:t>well known</w:t>
      </w:r>
      <w:proofErr w:type="spellEnd"/>
      <w:r w:rsidR="00747F3E">
        <w:rPr>
          <w:rFonts w:asciiTheme="majorHAnsi" w:hAnsiTheme="majorHAnsi"/>
        </w:rPr>
        <w:t xml:space="preserve"> data sets</w:t>
      </w:r>
      <w:del w:id="32" w:author="Rosalie Gorter" w:date="2020-01-02T09:26:00Z">
        <w:r w:rsidR="00747F3E" w:rsidDel="00DE7799">
          <w:rPr>
            <w:rFonts w:asciiTheme="majorHAnsi" w:hAnsiTheme="majorHAnsi"/>
          </w:rPr>
          <w:delText>,</w:delText>
        </w:r>
      </w:del>
      <w:r w:rsidR="00747F3E">
        <w:rPr>
          <w:rFonts w:asciiTheme="majorHAnsi" w:hAnsiTheme="majorHAnsi"/>
        </w:rPr>
        <w:t xml:space="preserve"> and generated data sets </w:t>
      </w:r>
      <w:commentRangeStart w:id="33"/>
      <w:r w:rsidR="00747F3E">
        <w:rPr>
          <w:rFonts w:asciiTheme="majorHAnsi" w:hAnsiTheme="majorHAnsi"/>
        </w:rPr>
        <w:t>with known ground truth by Bayesian sampling</w:t>
      </w:r>
      <w:commentRangeEnd w:id="33"/>
      <w:r w:rsidR="003A789E">
        <w:rPr>
          <w:rStyle w:val="CommentReference"/>
        </w:rPr>
        <w:commentReference w:id="33"/>
      </w:r>
      <w:r w:rsidR="00747F3E">
        <w:rPr>
          <w:rFonts w:asciiTheme="majorHAnsi" w:hAnsiTheme="majorHAnsi"/>
        </w:rPr>
        <w:t>.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747F3E">
        <w:rPr>
          <w:rFonts w:asciiTheme="majorHAnsi" w:hAnsiTheme="majorHAnsi"/>
        </w:rPr>
        <w:t xml:space="preserve">for the same data sets </w:t>
      </w:r>
      <w:r w:rsidR="00EE5F15">
        <w:rPr>
          <w:rFonts w:asciiTheme="majorHAnsi" w:hAnsiTheme="majorHAnsi"/>
        </w:rPr>
        <w:t xml:space="preserve">is </w:t>
      </w:r>
      <w:r w:rsidR="00931F0A">
        <w:rPr>
          <w:rFonts w:asciiTheme="majorHAnsi" w:hAnsiTheme="majorHAnsi"/>
        </w:rPr>
        <w:t>compared to Bayesian structure learning</w:t>
      </w:r>
      <w:r w:rsidR="00747F3E">
        <w:rPr>
          <w:rFonts w:asciiTheme="majorHAnsi" w:hAnsiTheme="majorHAnsi"/>
        </w:rPr>
        <w:t>.</w:t>
      </w:r>
    </w:p>
    <w:p w14:paraId="6AFAD24C" w14:textId="4681C704" w:rsidR="003A789E" w:rsidRDefault="003A789E" w:rsidP="00004982">
      <w:pPr>
        <w:spacing w:line="360" w:lineRule="auto"/>
        <w:jc w:val="both"/>
        <w:rPr>
          <w:ins w:id="34" w:author="Rosalie Gorter" w:date="2020-01-02T09:41:00Z"/>
          <w:rFonts w:asciiTheme="majorHAnsi" w:hAnsiTheme="majorHAnsi"/>
        </w:rPr>
      </w:pPr>
      <w:ins w:id="35" w:author="Rosalie Gorter" w:date="2020-01-02T09:42:00Z">
        <w:r>
          <w:rPr>
            <w:rFonts w:asciiTheme="majorHAnsi" w:hAnsiTheme="majorHAnsi"/>
            <w:b/>
            <w:bCs/>
          </w:rPr>
          <w:t xml:space="preserve">Results: </w:t>
        </w:r>
      </w:ins>
      <w:del w:id="36" w:author="Rosalie Gorter" w:date="2020-01-02T09:42:00Z">
        <w:r w:rsidR="003837AC" w:rsidRPr="003837AC" w:rsidDel="003A789E">
          <w:rPr>
            <w:rFonts w:asciiTheme="majorHAnsi" w:hAnsiTheme="majorHAnsi"/>
            <w:b/>
            <w:bCs/>
          </w:rPr>
          <w:delText>Conclusions:</w:delText>
        </w:r>
        <w:r w:rsidR="00EE5F15" w:rsidDel="003A789E">
          <w:rPr>
            <w:rFonts w:asciiTheme="majorHAnsi" w:hAnsiTheme="majorHAnsi"/>
            <w:b/>
            <w:bCs/>
          </w:rPr>
          <w:delText xml:space="preserve"> </w:delText>
        </w:r>
      </w:del>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ins w:id="37" w:author="Rosalie Gorter" w:date="2020-01-02T09:44:00Z">
        <w:r w:rsidR="00BC79C0">
          <w:rPr>
            <w:rFonts w:asciiTheme="majorHAnsi" w:hAnsiTheme="majorHAnsi"/>
          </w:rPr>
          <w:t>o</w:t>
        </w:r>
      </w:ins>
      <w:del w:id="38" w:author="Rosalie Gorter" w:date="2020-01-02T09:44:00Z">
        <w:r w:rsidR="00F6553E" w:rsidDel="00BC79C0">
          <w:rPr>
            <w:rFonts w:asciiTheme="majorHAnsi" w:hAnsiTheme="majorHAnsi"/>
          </w:rPr>
          <w:delText>a</w:delText>
        </w:r>
      </w:del>
      <w:r w:rsidR="00F6553E">
        <w:rPr>
          <w:rFonts w:asciiTheme="majorHAnsi" w:hAnsiTheme="majorHAnsi"/>
        </w:rPr>
        <w:t xml:space="preserve">n average </w:t>
      </w:r>
      <w:ins w:id="39" w:author="Rosalie Gorter" w:date="2020-01-02T09:44:00Z">
        <w:r w:rsidR="00BC79C0">
          <w:rPr>
            <w:rFonts w:asciiTheme="majorHAnsi" w:hAnsiTheme="majorHAnsi"/>
          </w:rPr>
          <w:t xml:space="preserve">an </w:t>
        </w:r>
      </w:ins>
      <w:r w:rsidR="00F6553E">
        <w:rPr>
          <w:rFonts w:asciiTheme="majorHAnsi" w:hAnsiTheme="majorHAnsi"/>
        </w:rPr>
        <w:t xml:space="preserve">MCC score </w:t>
      </w:r>
      <w:ins w:id="40" w:author="Rosalie Gorter" w:date="2020-01-02T09:44:00Z">
        <w:r w:rsidR="00BC79C0">
          <w:rPr>
            <w:rFonts w:asciiTheme="majorHAnsi" w:hAnsiTheme="majorHAnsi"/>
          </w:rPr>
          <w:t xml:space="preserve">of </w:t>
        </w:r>
      </w:ins>
      <w:r w:rsidR="00F6553E">
        <w:rPr>
          <w:rFonts w:asciiTheme="majorHAnsi" w:hAnsiTheme="majorHAnsi"/>
        </w:rPr>
        <w:t xml:space="preserve">0.33 </w:t>
      </w:r>
      <w:commentRangeStart w:id="41"/>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F6553E">
        <w:rPr>
          <w:rFonts w:asciiTheme="majorHAnsi" w:hAnsiTheme="majorHAnsi"/>
        </w:rPr>
        <w:t xml:space="preserve"> </w:t>
      </w:r>
      <w:commentRangeEnd w:id="41"/>
      <w:r w:rsidR="00D766C5">
        <w:rPr>
          <w:rStyle w:val="CommentReference"/>
        </w:rPr>
        <w:commentReference w:id="41"/>
      </w:r>
      <w:r w:rsidR="00F6553E">
        <w:rPr>
          <w:rFonts w:asciiTheme="majorHAnsi" w:hAnsiTheme="majorHAnsi"/>
        </w:rPr>
        <w:t>(</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w:t>
      </w:r>
      <w:ins w:id="42" w:author="Rosalie Gorter" w:date="2020-01-02T09:46:00Z">
        <w:r w:rsidR="00BC79C0">
          <w:rPr>
            <w:rFonts w:asciiTheme="majorHAnsi" w:hAnsiTheme="majorHAnsi"/>
          </w:rPr>
          <w:t>resulted in</w:t>
        </w:r>
      </w:ins>
      <w:del w:id="43" w:author="Rosalie Gorter" w:date="2020-01-02T09:46:00Z">
        <w:r w:rsidR="00F6553E" w:rsidDel="00BC79C0">
          <w:rPr>
            <w:rFonts w:asciiTheme="majorHAnsi" w:hAnsiTheme="majorHAnsi"/>
          </w:rPr>
          <w:delText>showed</w:delText>
        </w:r>
      </w:del>
      <w:r w:rsidR="00F6553E">
        <w:rPr>
          <w:rFonts w:asciiTheme="majorHAnsi" w:hAnsiTheme="majorHAnsi"/>
        </w:rPr>
        <w:t xml:space="preserve">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p>
    <w:p w14:paraId="64CF8692" w14:textId="4C6A3AF5" w:rsidR="00BA4538" w:rsidRDefault="003A789E" w:rsidP="00004982">
      <w:pPr>
        <w:spacing w:line="360" w:lineRule="auto"/>
        <w:jc w:val="both"/>
        <w:rPr>
          <w:rFonts w:asciiTheme="majorHAnsi" w:hAnsiTheme="majorHAnsi"/>
        </w:rPr>
      </w:pPr>
      <w:ins w:id="44" w:author="Rosalie Gorter" w:date="2020-01-02T09:42:00Z">
        <w:r w:rsidRPr="003837AC">
          <w:rPr>
            <w:rFonts w:asciiTheme="majorHAnsi" w:hAnsiTheme="majorHAnsi"/>
            <w:b/>
            <w:bCs/>
          </w:rPr>
          <w:t>Conclusions:</w:t>
        </w:r>
        <w:r>
          <w:rPr>
            <w:rFonts w:asciiTheme="majorHAnsi" w:hAnsiTheme="majorHAnsi"/>
            <w:b/>
            <w:bCs/>
          </w:rPr>
          <w:t xml:space="preserve"> </w:t>
        </w:r>
      </w:ins>
      <w:r w:rsidR="007E0FE7">
        <w:rPr>
          <w:rFonts w:asciiTheme="majorHAnsi" w:hAnsiTheme="majorHAnsi"/>
        </w:rPr>
        <w:t xml:space="preserve">Although Bayesian structure learning showed slightly better results, </w:t>
      </w:r>
      <w:proofErr w:type="spellStart"/>
      <w:r w:rsidR="009B7901">
        <w:rPr>
          <w:rFonts w:asciiTheme="majorHAnsi" w:hAnsiTheme="majorHAnsi"/>
        </w:rPr>
        <w:t>HNet</w:t>
      </w:r>
      <w:proofErr w:type="spellEnd"/>
      <w:r w:rsidR="009B7901">
        <w:rPr>
          <w:rFonts w:asciiTheme="majorHAnsi" w:hAnsiTheme="majorHAnsi"/>
        </w:rPr>
        <w:t xml:space="preserve"> </w:t>
      </w:r>
      <w:r w:rsidR="00BA4538">
        <w:rPr>
          <w:rFonts w:asciiTheme="majorHAnsi" w:hAnsiTheme="majorHAnsi"/>
        </w:rPr>
        <w:t xml:space="preserve">overcomes some of the limitations of existing methods as it processes raw unstructured data sets, it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381D3C9A"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11" w:history="1">
        <w:r w:rsidR="00454A2D" w:rsidRPr="00C93405">
          <w:rPr>
            <w:rStyle w:val="Hyperlink"/>
            <w:rFonts w:asciiTheme="majorHAnsi" w:hAnsiTheme="majorHAnsi"/>
          </w:rPr>
          <w:t>https://www.github.com/erdogant/hnet</w:t>
        </w:r>
      </w:hyperlink>
      <w:r w:rsidR="00412D21">
        <w:rPr>
          <w:rFonts w:asciiTheme="majorHAnsi" w:hAnsiTheme="majorHAnsi"/>
        </w:rPr>
        <w:t xml:space="preserve"> or by “</w:t>
      </w:r>
      <w:r w:rsidR="00412D21" w:rsidRPr="00412D21">
        <w:rPr>
          <w:rFonts w:asciiTheme="majorHAnsi" w:hAnsiTheme="majorHAnsi"/>
          <w:i/>
          <w:iCs/>
        </w:rPr>
        <w:t>pip</w:t>
      </w:r>
      <w:ins w:id="45" w:author="Rosalie Gorter" w:date="2020-01-02T13:05:00Z">
        <w:r w:rsidR="00E86E0A">
          <w:rPr>
            <w:rFonts w:asciiTheme="majorHAnsi" w:hAnsiTheme="majorHAnsi"/>
            <w:i/>
            <w:iCs/>
          </w:rPr>
          <w:t>3</w:t>
        </w:r>
      </w:ins>
      <w:r w:rsidR="00412D21" w:rsidRPr="00412D21">
        <w:rPr>
          <w:rFonts w:asciiTheme="majorHAnsi" w:hAnsiTheme="majorHAnsi"/>
          <w:i/>
          <w:iCs/>
        </w:rPr>
        <w:t xml:space="preserve"> install </w:t>
      </w:r>
      <w:proofErr w:type="spellStart"/>
      <w:r w:rsidR="00412D21" w:rsidRPr="00412D21">
        <w:rPr>
          <w:rFonts w:asciiTheme="majorHAnsi" w:hAnsiTheme="majorHAnsi"/>
          <w:i/>
          <w:iCs/>
        </w:rPr>
        <w:t>hnet</w:t>
      </w:r>
      <w:proofErr w:type="spellEnd"/>
      <w:r w:rsidR="00412D21">
        <w:rPr>
          <w:rFonts w:asciiTheme="majorHAnsi" w:hAnsiTheme="majorHAnsi"/>
        </w:rPr>
        <w:t>”</w:t>
      </w:r>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Heading1"/>
        <w:rPr>
          <w:b/>
        </w:rPr>
      </w:pPr>
      <w:r w:rsidRPr="00AE6618">
        <w:rPr>
          <w:rFonts w:ascii="Times New Roman" w:hAnsi="Times New Roman" w:cs="Times New Roman"/>
          <w:b/>
          <w:color w:val="000000" w:themeColor="text1"/>
          <w:sz w:val="36"/>
          <w:szCs w:val="36"/>
        </w:rPr>
        <w:t>Introduction</w:t>
      </w:r>
    </w:p>
    <w:p w14:paraId="4491957D" w14:textId="438DC023" w:rsidR="00D37D9E" w:rsidRDefault="00AD2EEC" w:rsidP="00BC0C17">
      <w:pPr>
        <w:spacing w:line="360" w:lineRule="auto"/>
        <w:jc w:val="both"/>
        <w:rPr>
          <w:rFonts w:asciiTheme="majorHAnsi" w:hAnsiTheme="majorHAnsi"/>
        </w:rPr>
      </w:pPr>
      <w:r>
        <w:rPr>
          <w:rFonts w:asciiTheme="majorHAnsi" w:hAnsiTheme="majorHAnsi"/>
        </w:rPr>
        <w:t xml:space="preserve">In recent years, </w:t>
      </w:r>
      <w:ins w:id="46" w:author="Rosalie Gorter" w:date="2020-01-02T09:54:00Z">
        <w:r w:rsidR="008736FF">
          <w:rPr>
            <w:rFonts w:asciiTheme="majorHAnsi" w:hAnsiTheme="majorHAnsi"/>
          </w:rPr>
          <w:t>much</w:t>
        </w:r>
      </w:ins>
      <w:ins w:id="47" w:author="Rosalie Gorter" w:date="2020-01-02T09:53:00Z">
        <w:r w:rsidR="008736FF">
          <w:rPr>
            <w:rFonts w:asciiTheme="majorHAnsi" w:hAnsiTheme="majorHAnsi"/>
          </w:rPr>
          <w:t xml:space="preserve"> work has been </w:t>
        </w:r>
      </w:ins>
      <w:ins w:id="48" w:author="Rosalie Gorter" w:date="2020-01-02T09:54:00Z">
        <w:r w:rsidR="008736FF">
          <w:rPr>
            <w:rFonts w:asciiTheme="majorHAnsi" w:hAnsiTheme="majorHAnsi"/>
          </w:rPr>
          <w:t>done in</w:t>
        </w:r>
      </w:ins>
      <w:ins w:id="49" w:author="Rosalie Gorter" w:date="2020-01-02T09:55:00Z">
        <w:r w:rsidR="008736FF">
          <w:rPr>
            <w:rFonts w:asciiTheme="majorHAnsi" w:hAnsiTheme="majorHAnsi"/>
          </w:rPr>
          <w:t xml:space="preserve"> </w:t>
        </w:r>
      </w:ins>
      <w:del w:id="50" w:author="Rosalie Gorter" w:date="2020-01-02T09:54:00Z">
        <w:r w:rsidDel="008736FF">
          <w:rPr>
            <w:rFonts w:asciiTheme="majorHAnsi" w:hAnsiTheme="majorHAnsi"/>
          </w:rPr>
          <w:delText xml:space="preserve">there has been much </w:delText>
        </w:r>
      </w:del>
      <w:r w:rsidR="002B34AB">
        <w:rPr>
          <w:rFonts w:asciiTheme="majorHAnsi" w:hAnsiTheme="majorHAnsi"/>
        </w:rPr>
        <w:t>effort</w:t>
      </w:r>
      <w:r>
        <w:rPr>
          <w:rFonts w:asciiTheme="majorHAnsi" w:hAnsiTheme="majorHAnsi"/>
        </w:rPr>
        <w:t xml:space="preserve"> </w:t>
      </w:r>
      <w:del w:id="51" w:author="Rosalie Gorter" w:date="2020-01-02T09:54:00Z">
        <w:r w:rsidDel="008736FF">
          <w:rPr>
            <w:rFonts w:asciiTheme="majorHAnsi" w:hAnsiTheme="majorHAnsi"/>
          </w:rPr>
          <w:delText xml:space="preserve">in the </w:delText>
        </w:r>
      </w:del>
      <w:ins w:id="52" w:author="Rosalie Gorter" w:date="2020-01-02T09:54:00Z">
        <w:r w:rsidR="008736FF">
          <w:rPr>
            <w:rFonts w:asciiTheme="majorHAnsi" w:hAnsiTheme="majorHAnsi"/>
          </w:rPr>
          <w:t xml:space="preserve">to </w:t>
        </w:r>
      </w:ins>
      <w:r>
        <w:rPr>
          <w:rFonts w:asciiTheme="majorHAnsi" w:hAnsiTheme="majorHAnsi"/>
        </w:rPr>
        <w:t>progress</w:t>
      </w:r>
      <w:del w:id="53" w:author="Rosalie Gorter" w:date="2020-01-02T09:54:00Z">
        <w:r w:rsidDel="008736FF">
          <w:rPr>
            <w:rFonts w:asciiTheme="majorHAnsi" w:hAnsiTheme="majorHAnsi"/>
          </w:rPr>
          <w:delText xml:space="preserve"> of</w:delText>
        </w:r>
      </w:del>
      <w:r>
        <w:rPr>
          <w:rFonts w:asciiTheme="majorHAnsi" w:hAnsiTheme="majorHAnsi"/>
        </w:rPr>
        <w:t xml:space="preserve"> network</w:t>
      </w:r>
      <w:r w:rsidR="005B2682">
        <w:rPr>
          <w:rFonts w:asciiTheme="majorHAnsi" w:hAnsiTheme="majorHAnsi"/>
        </w:rPr>
        <w:t>-</w:t>
      </w:r>
      <w:commentRangeStart w:id="54"/>
      <w:r>
        <w:rPr>
          <w:rFonts w:asciiTheme="majorHAnsi" w:hAnsiTheme="majorHAnsi"/>
        </w:rPr>
        <w:t>learning</w:t>
      </w:r>
      <w:commentRangeEnd w:id="54"/>
      <w:r w:rsidR="008736FF">
        <w:rPr>
          <w:rStyle w:val="CommentReference"/>
        </w:rPr>
        <w:commentReference w:id="54"/>
      </w:r>
      <w:r w:rsidR="005A5C21">
        <w:rPr>
          <w:rFonts w:asciiTheme="majorHAnsi" w:hAnsiTheme="majorHAnsi"/>
        </w:rPr>
        <w:t xml:space="preserve">. </w:t>
      </w:r>
      <w:r w:rsidR="00CD7CC7">
        <w:rPr>
          <w:rFonts w:asciiTheme="majorHAnsi" w:hAnsiTheme="majorHAnsi"/>
        </w:rPr>
        <w:t xml:space="preserve">The importance is </w:t>
      </w:r>
      <w:del w:id="55" w:author="Rosalie Gorter" w:date="2020-01-02T09:56:00Z">
        <w:r w:rsidR="00CD7CC7" w:rsidDel="008736FF">
          <w:rPr>
            <w:rFonts w:asciiTheme="majorHAnsi" w:hAnsiTheme="majorHAnsi"/>
          </w:rPr>
          <w:delText xml:space="preserve">stressed </w:delText>
        </w:r>
      </w:del>
      <w:ins w:id="56" w:author="Rosalie Gorter" w:date="2020-01-02T09:56:00Z">
        <w:r w:rsidR="008736FF">
          <w:rPr>
            <w:rFonts w:asciiTheme="majorHAnsi" w:hAnsiTheme="majorHAnsi"/>
          </w:rPr>
          <w:t xml:space="preserve">indicated </w:t>
        </w:r>
      </w:ins>
      <w:r w:rsidR="006D7FD0">
        <w:rPr>
          <w:rFonts w:asciiTheme="majorHAnsi" w:hAnsiTheme="majorHAnsi"/>
        </w:rPr>
        <w:t>by</w:t>
      </w:r>
      <w:r w:rsidR="004B516D">
        <w:rPr>
          <w:rFonts w:asciiTheme="majorHAnsi" w:hAnsiTheme="majorHAnsi"/>
        </w:rPr>
        <w:t xml:space="preserve"> </w:t>
      </w:r>
      <w:ins w:id="57" w:author="Rosalie Gorter" w:date="2020-01-02T09:56:00Z">
        <w:r w:rsidR="008736FF">
          <w:rPr>
            <w:rFonts w:asciiTheme="majorHAnsi" w:hAnsiTheme="majorHAnsi"/>
          </w:rPr>
          <w:t xml:space="preserve">the </w:t>
        </w:r>
      </w:ins>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ins w:id="58" w:author="Rosalie Gorter" w:date="2020-01-02T09:56:00Z">
        <w:r w:rsidR="008736FF">
          <w:rPr>
            <w:rFonts w:asciiTheme="majorHAnsi" w:hAnsiTheme="majorHAnsi"/>
          </w:rPr>
          <w:t xml:space="preserve"> have been developed</w:t>
        </w:r>
      </w:ins>
      <w:ins w:id="59" w:author="Rosalie Gorter" w:date="2020-01-02T09:57:00Z">
        <w:r w:rsidR="008736FF">
          <w:rPr>
            <w:rFonts w:asciiTheme="majorHAnsi" w:hAnsiTheme="majorHAnsi"/>
          </w:rPr>
          <w:t xml:space="preserve"> to</w:t>
        </w:r>
      </w:ins>
      <w:ins w:id="60" w:author="Rosalie Gorter" w:date="2020-01-02T09:56:00Z">
        <w:r w:rsidR="008736FF">
          <w:rPr>
            <w:rFonts w:asciiTheme="majorHAnsi" w:hAnsiTheme="majorHAnsi"/>
          </w:rPr>
          <w:t xml:space="preserve"> </w:t>
        </w:r>
      </w:ins>
      <w:ins w:id="61" w:author="Rosalie Gorter" w:date="2020-01-02T09:57:00Z">
        <w:r w:rsidR="008736FF">
          <w:rPr>
            <w:rFonts w:asciiTheme="majorHAnsi" w:hAnsiTheme="majorHAnsi"/>
          </w:rPr>
          <w:t xml:space="preserve">enable </w:t>
        </w:r>
      </w:ins>
      <w:ins w:id="62" w:author="Rosalie Gorter" w:date="2020-01-02T11:01:00Z">
        <w:r w:rsidR="00DF652F">
          <w:rPr>
            <w:rFonts w:asciiTheme="majorHAnsi" w:hAnsiTheme="majorHAnsi"/>
          </w:rPr>
          <w:t xml:space="preserve">modelling of </w:t>
        </w:r>
      </w:ins>
      <w:del w:id="63" w:author="Rosalie Gorter" w:date="2020-01-02T09:57:00Z">
        <w:r w:rsidR="00CD7CC7" w:rsidDel="008736FF">
          <w:rPr>
            <w:rFonts w:asciiTheme="majorHAnsi" w:hAnsiTheme="majorHAnsi"/>
          </w:rPr>
          <w:delText xml:space="preserve"> </w:delText>
        </w:r>
        <w:r w:rsidR="005B2682" w:rsidDel="008736FF">
          <w:rPr>
            <w:rFonts w:asciiTheme="majorHAnsi" w:hAnsiTheme="majorHAnsi"/>
          </w:rPr>
          <w:delText>are</w:delText>
        </w:r>
        <w:r w:rsidR="004B516D" w:rsidDel="008736FF">
          <w:rPr>
            <w:rFonts w:asciiTheme="majorHAnsi" w:hAnsiTheme="majorHAnsi"/>
          </w:rPr>
          <w:delText xml:space="preserve"> </w:delText>
        </w:r>
      </w:del>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 xml:space="preserve">biological </w:t>
      </w:r>
      <w:commentRangeStart w:id="64"/>
      <w:r w:rsidR="00CD7CC7" w:rsidRPr="00CD7CC7">
        <w:rPr>
          <w:rFonts w:asciiTheme="majorHAnsi" w:hAnsiTheme="majorHAnsi"/>
        </w:rPr>
        <w:t>networks</w:t>
      </w:r>
      <w:commentRangeEnd w:id="64"/>
      <w:r w:rsidR="008736FF">
        <w:rPr>
          <w:rStyle w:val="CommentReference"/>
        </w:rPr>
        <w:commentReference w:id="64"/>
      </w:r>
      <w:r w:rsidR="00CD7CC7">
        <w:rPr>
          <w:rFonts w:asciiTheme="majorHAnsi" w:hAnsiTheme="majorHAnsi"/>
        </w:rPr>
        <w:t>.</w:t>
      </w:r>
      <w:r w:rsidR="007D59DE">
        <w:rPr>
          <w:rFonts w:asciiTheme="majorHAnsi" w:hAnsiTheme="majorHAnsi"/>
        </w:rPr>
        <w:t xml:space="preserve"> By revealing the</w:t>
      </w:r>
      <w:ins w:id="65" w:author="Rosalie Gorter" w:date="2020-01-02T10:18:00Z">
        <w:r w:rsidR="00D827F0">
          <w:rPr>
            <w:rFonts w:asciiTheme="majorHAnsi" w:hAnsiTheme="majorHAnsi"/>
          </w:rPr>
          <w:t xml:space="preserve"> </w:t>
        </w:r>
      </w:ins>
      <w:del w:id="66" w:author="Rosalie Gorter" w:date="2020-01-02T10:18:00Z">
        <w:r w:rsidR="007D59DE" w:rsidDel="00D827F0">
          <w:rPr>
            <w:rFonts w:asciiTheme="majorHAnsi" w:hAnsiTheme="majorHAnsi"/>
          </w:rPr>
          <w:delText xml:space="preserve"> </w:delText>
        </w:r>
        <w:r w:rsidR="00165178" w:rsidDel="00D827F0">
          <w:rPr>
            <w:rFonts w:asciiTheme="majorHAnsi" w:hAnsiTheme="majorHAnsi"/>
          </w:rPr>
          <w:delText xml:space="preserve">hidden </w:delText>
        </w:r>
      </w:del>
      <w:r w:rsidR="007D59DE">
        <w:rPr>
          <w:rFonts w:asciiTheme="majorHAnsi" w:hAnsiTheme="majorHAnsi"/>
        </w:rPr>
        <w:t xml:space="preserve">patterns </w:t>
      </w:r>
      <w:del w:id="67" w:author="Rosalie Gorter" w:date="2020-01-02T10:18:00Z">
        <w:r w:rsidR="007D59DE" w:rsidDel="005336BB">
          <w:rPr>
            <w:rFonts w:asciiTheme="majorHAnsi" w:hAnsiTheme="majorHAnsi"/>
          </w:rPr>
          <w:delText xml:space="preserve">within </w:delText>
        </w:r>
      </w:del>
      <w:ins w:id="68" w:author="Rosalie Gorter" w:date="2020-01-02T10:18:00Z">
        <w:r w:rsidR="005336BB">
          <w:rPr>
            <w:rFonts w:asciiTheme="majorHAnsi" w:hAnsiTheme="majorHAnsi"/>
          </w:rPr>
          <w:t xml:space="preserve">using </w:t>
        </w:r>
      </w:ins>
      <w:del w:id="69" w:author="Rosalie Gorter" w:date="2020-01-02T10:18:00Z">
        <w:r w:rsidR="007D59DE" w:rsidDel="005336BB">
          <w:rPr>
            <w:rFonts w:asciiTheme="majorHAnsi" w:hAnsiTheme="majorHAnsi"/>
          </w:rPr>
          <w:delText xml:space="preserve">the </w:delText>
        </w:r>
      </w:del>
      <w:ins w:id="70" w:author="Rosalie Gorter" w:date="2020-01-02T10:18:00Z">
        <w:r w:rsidR="005336BB">
          <w:rPr>
            <w:rFonts w:asciiTheme="majorHAnsi" w:hAnsiTheme="majorHAnsi"/>
          </w:rPr>
          <w:t xml:space="preserve">a </w:t>
        </w:r>
      </w:ins>
      <w:r w:rsidR="007D59DE">
        <w:rPr>
          <w:rFonts w:asciiTheme="majorHAnsi" w:hAnsiTheme="majorHAnsi"/>
        </w:rPr>
        <w:t xml:space="preserve">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w:t>
      </w:r>
      <w:ins w:id="71" w:author="Rosalie Gorter" w:date="2020-01-02T11:03:00Z">
        <w:r w:rsidR="00DF652F">
          <w:rPr>
            <w:rFonts w:asciiTheme="majorHAnsi" w:hAnsiTheme="majorHAnsi"/>
          </w:rPr>
          <w:t xml:space="preserve">(joint distribution) </w:t>
        </w:r>
      </w:ins>
      <w:r w:rsidR="00294AB2">
        <w:rPr>
          <w:rFonts w:asciiTheme="majorHAnsi" w:hAnsiTheme="majorHAnsi"/>
        </w:rPr>
        <w:t>and discriminative</w:t>
      </w:r>
      <w:ins w:id="72" w:author="Rosalie Gorter" w:date="2020-01-02T11:04:00Z">
        <w:r w:rsidR="00DF652F">
          <w:rPr>
            <w:rFonts w:asciiTheme="majorHAnsi" w:hAnsiTheme="majorHAnsi"/>
          </w:rPr>
          <w:t xml:space="preserve"> (conditional or no distribution)</w:t>
        </w:r>
      </w:ins>
      <w:r w:rsidR="00294AB2">
        <w:rPr>
          <w:rFonts w:asciiTheme="majorHAnsi" w:hAnsiTheme="majorHAnsi"/>
        </w:rPr>
        <w:t xml:space="preser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w:t>
      </w:r>
      <w:proofErr w:type="spellStart"/>
      <w:r w:rsidR="006B5526" w:rsidRPr="001A0213">
        <w:rPr>
          <w:rFonts w:asciiTheme="majorHAnsi" w:hAnsiTheme="majorHAnsi"/>
          <w:lang w:val="nl-NL"/>
        </w:rPr>
        <w:t>and</w:t>
      </w:r>
      <w:proofErr w:type="spellEnd"/>
      <w:r w:rsidR="006B5526" w:rsidRPr="001A0213">
        <w:rPr>
          <w:rFonts w:asciiTheme="majorHAnsi" w:hAnsiTheme="majorHAnsi"/>
          <w:lang w:val="nl-NL"/>
        </w:rPr>
        <w:t xml:space="preserve">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 xml:space="preserve">On </w:t>
      </w:r>
      <w:proofErr w:type="spellStart"/>
      <w:r w:rsidR="007057E6" w:rsidRPr="00412D21">
        <w:rPr>
          <w:rFonts w:asciiTheme="majorHAnsi" w:hAnsiTheme="majorHAnsi"/>
          <w:lang w:val="nl-NL"/>
        </w:rPr>
        <w:t>the</w:t>
      </w:r>
      <w:proofErr w:type="spellEnd"/>
      <w:r w:rsidR="007057E6" w:rsidRPr="00412D21">
        <w:rPr>
          <w:rFonts w:asciiTheme="majorHAnsi" w:hAnsiTheme="majorHAnsi"/>
          <w:lang w:val="nl-NL"/>
        </w:rPr>
        <w:t xml:space="preserve"> </w:t>
      </w:r>
      <w:proofErr w:type="spellStart"/>
      <w:r w:rsidR="007057E6" w:rsidRPr="00412D21">
        <w:rPr>
          <w:rFonts w:asciiTheme="majorHAnsi" w:hAnsiTheme="majorHAnsi"/>
          <w:lang w:val="nl-NL"/>
        </w:rPr>
        <w:t>other</w:t>
      </w:r>
      <w:proofErr w:type="spellEnd"/>
      <w:r w:rsidR="007057E6" w:rsidRPr="00412D21">
        <w:rPr>
          <w:rFonts w:asciiTheme="majorHAnsi" w:hAnsiTheme="majorHAnsi"/>
          <w:lang w:val="nl-NL"/>
        </w:rPr>
        <w:t xml:space="preserve"> hand, </w:t>
      </w:r>
      <w:proofErr w:type="spellStart"/>
      <w:r w:rsidR="007057E6" w:rsidRPr="00412D21">
        <w:rPr>
          <w:rFonts w:asciiTheme="majorHAnsi" w:hAnsiTheme="majorHAnsi"/>
          <w:lang w:val="nl-NL"/>
        </w:rPr>
        <w:t>t</w:t>
      </w:r>
      <w:r w:rsidR="001653D3" w:rsidRPr="00412D21">
        <w:rPr>
          <w:rFonts w:asciiTheme="majorHAnsi" w:hAnsiTheme="majorHAnsi"/>
          <w:lang w:val="nl-NL"/>
        </w:rPr>
        <w: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challenge</w:t>
      </w:r>
      <w:proofErr w:type="spellEnd"/>
      <w:del w:id="73" w:author="Rosalie Gorter" w:date="2020-01-02T10:22:00Z">
        <w:r w:rsidR="001653D3" w:rsidRPr="00412D21" w:rsidDel="005336BB">
          <w:rPr>
            <w:rFonts w:asciiTheme="majorHAnsi" w:hAnsiTheme="majorHAnsi"/>
            <w:lang w:val="nl-NL"/>
          </w:rPr>
          <w:delText>s</w:delText>
        </w:r>
      </w:del>
      <w:r w:rsidR="001653D3" w:rsidRPr="00412D21">
        <w:rPr>
          <w:rFonts w:asciiTheme="majorHAnsi" w:hAnsiTheme="majorHAnsi"/>
          <w:lang w:val="nl-NL"/>
        </w:rPr>
        <w:t xml:space="preserve"> </w:t>
      </w:r>
      <w:proofErr w:type="spellStart"/>
      <w:r w:rsidR="001653D3" w:rsidRPr="00412D21">
        <w:rPr>
          <w:rFonts w:asciiTheme="majorHAnsi" w:hAnsiTheme="majorHAnsi"/>
          <w:lang w:val="nl-NL"/>
        </w:rPr>
        <w:t>for</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discriminative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model</w:t>
      </w:r>
      <w:r w:rsidR="00165178" w:rsidRPr="00412D21">
        <w:rPr>
          <w:rFonts w:asciiTheme="majorHAnsi" w:hAnsiTheme="majorHAnsi"/>
          <w:lang w:val="nl-NL"/>
        </w:rPr>
        <w:t>s</w:t>
      </w:r>
      <w:proofErr w:type="spellEnd"/>
      <w:r w:rsidR="001653D3" w:rsidRPr="00412D21">
        <w:rPr>
          <w:rFonts w:asciiTheme="majorHAnsi" w:hAnsiTheme="majorHAnsi"/>
          <w:lang w:val="nl-NL"/>
        </w:rPr>
        <w:t xml:space="preserve"> is </w:t>
      </w:r>
      <w:proofErr w:type="spellStart"/>
      <w:r w:rsidR="001653D3" w:rsidRPr="00412D21">
        <w:rPr>
          <w:rFonts w:asciiTheme="majorHAnsi" w:hAnsiTheme="majorHAnsi"/>
          <w:lang w:val="nl-NL"/>
        </w:rPr>
        <w:t>to</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learn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network</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structure</w:t>
      </w:r>
      <w:proofErr w:type="spellEnd"/>
      <w:r w:rsidR="001653D3" w:rsidRPr="00412D21">
        <w:rPr>
          <w:rFonts w:asciiTheme="majorHAnsi" w:hAnsiTheme="majorHAnsi"/>
          <w:lang w:val="nl-NL"/>
        </w:rPr>
        <w:t xml:space="preserve"> or </w:t>
      </w:r>
      <w:proofErr w:type="spellStart"/>
      <w:r w:rsidR="001653D3" w:rsidRPr="00412D21">
        <w:rPr>
          <w:rFonts w:asciiTheme="majorHAnsi" w:hAnsiTheme="majorHAnsi"/>
          <w:lang w:val="nl-NL"/>
        </w:rPr>
        <w:t>its</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associations</w:t>
      </w:r>
      <w:proofErr w:type="spellEnd"/>
      <w:r w:rsidR="001653D3" w:rsidRPr="00412D21">
        <w:rPr>
          <w:rFonts w:asciiTheme="majorHAnsi" w:hAnsiTheme="majorHAnsi"/>
          <w:lang w:val="nl-NL"/>
        </w:rPr>
        <w:t xml:space="preserve"> (node links) </w:t>
      </w:r>
      <w:proofErr w:type="spellStart"/>
      <w:r w:rsidR="001653D3" w:rsidRPr="00412D21">
        <w:rPr>
          <w:rFonts w:asciiTheme="majorHAnsi" w:hAnsiTheme="majorHAnsi"/>
          <w:lang w:val="nl-NL"/>
        </w:rPr>
        <w:t>given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used as</w:t>
      </w:r>
      <w:del w:id="74" w:author="Rosalie Gorter" w:date="2020-01-02T10:23:00Z">
        <w:r w:rsidR="001653D3" w:rsidDel="005336BB">
          <w:rPr>
            <w:rFonts w:asciiTheme="majorHAnsi" w:hAnsiTheme="majorHAnsi"/>
          </w:rPr>
          <w:delText xml:space="preserve"> an</w:delText>
        </w:r>
      </w:del>
      <w:r w:rsidR="001653D3">
        <w:rPr>
          <w:rFonts w:asciiTheme="majorHAnsi" w:hAnsiTheme="majorHAnsi"/>
        </w:rPr>
        <w:t xml:space="preserve">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ins w:id="75" w:author="Rosalie Gorter" w:date="2020-01-02T10:26:00Z">
        <w:r w:rsidR="005336BB">
          <w:rPr>
            <w:rFonts w:asciiTheme="majorHAnsi" w:hAnsiTheme="majorHAnsi"/>
          </w:rPr>
          <w:t xml:space="preserve">The </w:t>
        </w:r>
      </w:ins>
      <w:del w:id="76" w:author="Rosalie Gorter" w:date="2020-01-02T10:26:00Z">
        <w:r w:rsidR="00527E53" w:rsidDel="005336BB">
          <w:rPr>
            <w:rFonts w:asciiTheme="majorHAnsi" w:hAnsiTheme="majorHAnsi"/>
          </w:rPr>
          <w:delText>Q</w:delText>
        </w:r>
        <w:r w:rsidR="00702B31" w:rsidDel="005336BB">
          <w:rPr>
            <w:rFonts w:asciiTheme="majorHAnsi" w:hAnsiTheme="majorHAnsi"/>
          </w:rPr>
          <w:delText xml:space="preserve">uestions </w:delText>
        </w:r>
      </w:del>
      <w:ins w:id="77" w:author="Rosalie Gorter" w:date="2020-01-02T10:26:00Z">
        <w:r w:rsidR="005336BB">
          <w:rPr>
            <w:rFonts w:asciiTheme="majorHAnsi" w:hAnsiTheme="majorHAnsi"/>
          </w:rPr>
          <w:t xml:space="preserve">questions that </w:t>
        </w:r>
      </w:ins>
      <w:del w:id="78" w:author="Rosalie Gorter" w:date="2020-01-02T10:27:00Z">
        <w:r w:rsidR="00702B31" w:rsidDel="005336BB">
          <w:rPr>
            <w:rFonts w:asciiTheme="majorHAnsi" w:hAnsiTheme="majorHAnsi"/>
          </w:rPr>
          <w:delText>can be</w:delText>
        </w:r>
      </w:del>
      <w:ins w:id="79" w:author="Rosalie Gorter" w:date="2020-01-02T10:27:00Z">
        <w:r w:rsidR="005336BB">
          <w:rPr>
            <w:rFonts w:asciiTheme="majorHAnsi" w:hAnsiTheme="majorHAnsi"/>
          </w:rPr>
          <w:t>are</w:t>
        </w:r>
      </w:ins>
      <w:r w:rsidR="00702B31">
        <w:rPr>
          <w:rFonts w:asciiTheme="majorHAnsi" w:hAnsiTheme="majorHAnsi"/>
        </w:rPr>
        <w:t xml:space="preserve"> </w:t>
      </w:r>
      <w:r w:rsidR="00527E53">
        <w:rPr>
          <w:rFonts w:asciiTheme="majorHAnsi" w:hAnsiTheme="majorHAnsi"/>
        </w:rPr>
        <w:t>addressed</w:t>
      </w:r>
      <w:ins w:id="80" w:author="Rosalie Gorter" w:date="2020-01-02T10:26:00Z">
        <w:r w:rsidR="005336BB">
          <w:rPr>
            <w:rFonts w:asciiTheme="majorHAnsi" w:hAnsiTheme="majorHAnsi"/>
          </w:rPr>
          <w:t xml:space="preserve"> using discri</w:t>
        </w:r>
      </w:ins>
      <w:ins w:id="81" w:author="Rosalie Gorter" w:date="2020-01-02T10:27:00Z">
        <w:r w:rsidR="005336BB">
          <w:rPr>
            <w:rFonts w:asciiTheme="majorHAnsi" w:hAnsiTheme="majorHAnsi"/>
          </w:rPr>
          <w:t>minative modelling</w:t>
        </w:r>
      </w:ins>
      <w:del w:id="82" w:author="Rosalie Gorter" w:date="2020-01-02T10:27:00Z">
        <w:r w:rsidR="00527E53" w:rsidDel="005336BB">
          <w:rPr>
            <w:rFonts w:asciiTheme="majorHAnsi" w:hAnsiTheme="majorHAnsi"/>
          </w:rPr>
          <w:delText xml:space="preserve"> </w:delText>
        </w:r>
        <w:r w:rsidR="00702B31" w:rsidDel="005336BB">
          <w:rPr>
            <w:rFonts w:asciiTheme="majorHAnsi" w:hAnsiTheme="majorHAnsi"/>
          </w:rPr>
          <w:delText>such as</w:delText>
        </w:r>
      </w:del>
      <w:ins w:id="83" w:author="Rosalie Gorter" w:date="2020-01-02T10:27:00Z">
        <w:r w:rsidR="005336BB">
          <w:rPr>
            <w:rFonts w:asciiTheme="majorHAnsi" w:hAnsiTheme="majorHAnsi"/>
          </w:rPr>
          <w:t xml:space="preserve"> comprise</w:t>
        </w:r>
      </w:ins>
      <w:r w:rsidR="00702B31">
        <w:rPr>
          <w:rFonts w:asciiTheme="majorHAnsi" w:hAnsiTheme="majorHAnsi"/>
        </w:rPr>
        <w:t>;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 xml:space="preserve">directly influence Y, or </w:t>
      </w:r>
      <w:del w:id="84" w:author="Rosalie Gorter" w:date="2020-01-02T10:29:00Z">
        <w:r w:rsidR="00702B31" w:rsidRPr="00702B31" w:rsidDel="00062020">
          <w:rPr>
            <w:rFonts w:asciiTheme="majorHAnsi" w:hAnsiTheme="majorHAnsi"/>
          </w:rPr>
          <w:delText xml:space="preserve">might </w:delText>
        </w:r>
      </w:del>
      <w:ins w:id="85" w:author="Rosalie Gorter" w:date="2020-01-02T10:29:00Z">
        <w:r w:rsidR="00062020">
          <w:rPr>
            <w:rFonts w:asciiTheme="majorHAnsi" w:hAnsiTheme="majorHAnsi"/>
          </w:rPr>
          <w:t xml:space="preserve">do X and Y </w:t>
        </w:r>
      </w:ins>
      <w:del w:id="86" w:author="Rosalie Gorter" w:date="2020-01-02T10:29:00Z">
        <w:r w:rsidR="00702B31" w:rsidRPr="00702B31" w:rsidDel="00062020">
          <w:rPr>
            <w:rFonts w:asciiTheme="majorHAnsi" w:hAnsiTheme="majorHAnsi"/>
          </w:rPr>
          <w:delText xml:space="preserve">they </w:delText>
        </w:r>
      </w:del>
      <w:r w:rsidR="00702B31" w:rsidRPr="00702B31">
        <w:rPr>
          <w:rFonts w:asciiTheme="majorHAnsi" w:hAnsiTheme="majorHAnsi"/>
        </w:rPr>
        <w:t>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 xml:space="preserve">he search space of </w:t>
      </w:r>
      <w:ins w:id="87" w:author="Rosalie Gorter" w:date="2020-01-02T10:50:00Z">
        <w:r w:rsidR="005007A0">
          <w:rPr>
            <w:rFonts w:asciiTheme="majorHAnsi" w:hAnsiTheme="majorHAnsi"/>
          </w:rPr>
          <w:t>a</w:t>
        </w:r>
      </w:ins>
      <w:ins w:id="88" w:author="Rosalie Gorter" w:date="2020-01-02T10:51:00Z">
        <w:r w:rsidR="005007A0">
          <w:rPr>
            <w:rFonts w:asciiTheme="majorHAnsi" w:hAnsiTheme="majorHAnsi"/>
          </w:rPr>
          <w:t>l</w:t>
        </w:r>
      </w:ins>
      <w:ins w:id="89" w:author="Rosalie Gorter" w:date="2020-01-02T10:50:00Z">
        <w:r w:rsidR="005007A0">
          <w:rPr>
            <w:rFonts w:asciiTheme="majorHAnsi" w:hAnsiTheme="majorHAnsi"/>
          </w:rPr>
          <w:t xml:space="preserve">l possible </w:t>
        </w:r>
      </w:ins>
      <w:r w:rsidR="00940A2A" w:rsidRPr="00940A2A">
        <w:rPr>
          <w:rFonts w:asciiTheme="majorHAnsi" w:hAnsiTheme="majorHAnsi"/>
        </w:rPr>
        <w:t>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del w:id="90" w:author="Rosalie Gorter" w:date="2020-01-02T10:57:00Z">
        <w:r w:rsidR="004E7D3A" w:rsidDel="00DF652F">
          <w:rPr>
            <w:rFonts w:asciiTheme="majorHAnsi" w:hAnsiTheme="majorHAnsi"/>
          </w:rPr>
          <w:delText xml:space="preserve">is </w:delText>
        </w:r>
        <w:r w:rsidR="00165178" w:rsidDel="00DF652F">
          <w:rPr>
            <w:rFonts w:asciiTheme="majorHAnsi" w:hAnsiTheme="majorHAnsi"/>
          </w:rPr>
          <w:delText>also</w:delText>
        </w:r>
      </w:del>
      <w:ins w:id="91" w:author="Rosalie Gorter" w:date="2020-01-02T10:57:00Z">
        <w:r w:rsidR="00DF652F">
          <w:rPr>
            <w:rFonts w:asciiTheme="majorHAnsi" w:hAnsiTheme="majorHAnsi"/>
          </w:rPr>
          <w:t>has been</w:t>
        </w:r>
      </w:ins>
      <w:r w:rsidR="00165178">
        <w:rPr>
          <w:rFonts w:asciiTheme="majorHAnsi" w:hAnsiTheme="majorHAnsi"/>
        </w:rPr>
        <w:t xml:space="preserve">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del w:id="92" w:author="Rosalie Gorter" w:date="2020-01-02T12:52:00Z">
        <w:r w:rsidR="000C4A23" w:rsidDel="004F4B9C">
          <w:rPr>
            <w:rFonts w:asciiTheme="majorHAnsi" w:hAnsiTheme="majorHAnsi"/>
          </w:rPr>
          <w:delText>categorical</w:delText>
        </w:r>
      </w:del>
      <w:ins w:id="93" w:author="Rosalie Gorter" w:date="2020-01-02T12:52:00Z">
        <w:r w:rsidR="004F4B9C">
          <w:rPr>
            <w:rFonts w:asciiTheme="majorHAnsi" w:hAnsiTheme="majorHAnsi"/>
          </w:rPr>
          <w:t>discrete</w:t>
        </w:r>
      </w:ins>
      <w:r w:rsidR="000C4A23">
        <w:rPr>
          <w:rFonts w:asciiTheme="majorHAnsi" w:hAnsiTheme="majorHAnsi"/>
        </w:rPr>
        <w:t xml:space="preserve"> </w:t>
      </w:r>
      <w:r w:rsidR="004E7D3A">
        <w:rPr>
          <w:rFonts w:asciiTheme="majorHAnsi" w:hAnsiTheme="majorHAnsi"/>
        </w:rPr>
        <w:t>values (item lists)</w:t>
      </w:r>
      <w:r w:rsidR="0018575F">
        <w:rPr>
          <w:rFonts w:asciiTheme="majorHAnsi" w:hAnsiTheme="majorHAnsi"/>
        </w:rPr>
        <w:t xml:space="preserve">. </w:t>
      </w:r>
    </w:p>
    <w:p w14:paraId="0A4E01EB" w14:textId="65B0B409" w:rsidR="00536208" w:rsidRDefault="004E7D3A" w:rsidP="006B5526">
      <w:pPr>
        <w:spacing w:line="360" w:lineRule="auto"/>
        <w:jc w:val="both"/>
        <w:rPr>
          <w:rFonts w:asciiTheme="majorHAnsi" w:hAnsiTheme="majorHAnsi"/>
        </w:rPr>
      </w:pPr>
      <w:r>
        <w:rPr>
          <w:rFonts w:asciiTheme="majorHAnsi" w:hAnsiTheme="majorHAnsi"/>
        </w:rPr>
        <w:lastRenderedPageBreak/>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developed a discriminative model</w:t>
      </w:r>
      <w:del w:id="94" w:author="Rosalie Gorter" w:date="2020-01-02T11:06:00Z">
        <w:r w:rsidR="00F3347E" w:rsidDel="00D277AD">
          <w:rPr>
            <w:rFonts w:asciiTheme="majorHAnsi" w:hAnsiTheme="majorHAnsi"/>
          </w:rPr>
          <w:delText xml:space="preserve"> with the</w:delText>
        </w:r>
      </w:del>
      <w:r w:rsidR="00F3347E">
        <w:rPr>
          <w:rFonts w:asciiTheme="majorHAnsi" w:hAnsiTheme="majorHAnsi"/>
        </w:rPr>
        <w:t xml:space="preserve"> </w:t>
      </w:r>
      <w:r>
        <w:rPr>
          <w:rFonts w:asciiTheme="majorHAnsi" w:hAnsiTheme="majorHAnsi"/>
        </w:rPr>
        <w:t>aim</w:t>
      </w:r>
      <w:ins w:id="95" w:author="Rosalie Gorter" w:date="2020-01-02T11:06:00Z">
        <w:r w:rsidR="00D277AD">
          <w:rPr>
            <w:rFonts w:asciiTheme="majorHAnsi" w:hAnsiTheme="majorHAnsi"/>
          </w:rPr>
          <w:t>ing</w:t>
        </w:r>
      </w:ins>
      <w:r>
        <w:rPr>
          <w:rFonts w:asciiTheme="majorHAnsi" w:hAnsiTheme="majorHAnsi"/>
        </w:rPr>
        <w:t xml:space="preserve">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w:t>
      </w:r>
      <w:del w:id="96" w:author="Rosalie Gorter" w:date="2020-01-02T11:07:00Z">
        <w:r w:rsidR="00165178" w:rsidDel="00D277AD">
          <w:rPr>
            <w:rFonts w:asciiTheme="majorHAnsi" w:hAnsiTheme="majorHAnsi"/>
          </w:rPr>
          <w:delText xml:space="preserve">that can be applied </w:delText>
        </w:r>
      </w:del>
      <w:r w:rsidR="00165178">
        <w:rPr>
          <w:rFonts w:asciiTheme="majorHAnsi" w:hAnsiTheme="majorHAnsi"/>
        </w:rPr>
        <w:t>in data sets with</w:t>
      </w:r>
      <w:r>
        <w:rPr>
          <w:rFonts w:asciiTheme="majorHAnsi" w:hAnsiTheme="majorHAnsi"/>
        </w:rPr>
        <w:t xml:space="preserve"> </w:t>
      </w:r>
      <w:r w:rsidR="00165178">
        <w:rPr>
          <w:rFonts w:asciiTheme="majorHAnsi" w:hAnsiTheme="majorHAnsi"/>
        </w:rPr>
        <w:t xml:space="preserve">mixed data types, i.e., </w:t>
      </w:r>
      <w:del w:id="97" w:author="Rosalie Gorter" w:date="2020-01-02T12:52:00Z">
        <w:r w:rsidR="00CC3BF7" w:rsidDel="004F4B9C">
          <w:rPr>
            <w:rFonts w:asciiTheme="majorHAnsi" w:hAnsiTheme="majorHAnsi"/>
          </w:rPr>
          <w:delText>categorical</w:delText>
        </w:r>
      </w:del>
      <w:ins w:id="98" w:author="Rosalie Gorter" w:date="2020-01-02T12:52:00Z">
        <w:r w:rsidR="004F4B9C">
          <w:rPr>
            <w:rFonts w:asciiTheme="majorHAnsi" w:hAnsiTheme="majorHAnsi"/>
          </w:rPr>
          <w:t>discrete</w:t>
        </w:r>
      </w:ins>
      <w:r w:rsidR="00CC3BF7">
        <w:rPr>
          <w:rFonts w:asciiTheme="majorHAnsi" w:hAnsiTheme="majorHAnsi"/>
        </w:rPr>
        <w:t xml:space="preserve"> </w:t>
      </w:r>
      <w:r w:rsidR="00165178">
        <w:rPr>
          <w:rFonts w:asciiTheme="majorHAnsi" w:hAnsiTheme="majorHAnsi"/>
        </w:rPr>
        <w:t xml:space="preserve">and </w:t>
      </w:r>
      <w:r w:rsidR="00CC3BF7">
        <w:rPr>
          <w:rFonts w:asciiTheme="majorHAnsi" w:hAnsiTheme="majorHAnsi"/>
        </w:rPr>
        <w:t>continu</w:t>
      </w:r>
      <w:ins w:id="99" w:author="Rosalie Gorter" w:date="2020-01-02T11:07:00Z">
        <w:r w:rsidR="00D277AD">
          <w:rPr>
            <w:rFonts w:asciiTheme="majorHAnsi" w:hAnsiTheme="majorHAnsi"/>
          </w:rPr>
          <w:t>ou</w:t>
        </w:r>
      </w:ins>
      <w:del w:id="100" w:author="Rosalie Gorter" w:date="2020-01-02T11:07:00Z">
        <w:r w:rsidR="00CC3BF7" w:rsidDel="00D277AD">
          <w:rPr>
            <w:rFonts w:asciiTheme="majorHAnsi" w:hAnsiTheme="majorHAnsi"/>
          </w:rPr>
          <w:delText>e</w:delText>
        </w:r>
      </w:del>
      <w:r w:rsidR="00CC3BF7">
        <w:rPr>
          <w:rFonts w:asciiTheme="majorHAnsi" w:hAnsiTheme="majorHAnsi"/>
        </w:rPr>
        <w:t>s variables</w:t>
      </w:r>
      <w:r w:rsidR="009A5960">
        <w:rPr>
          <w:rFonts w:asciiTheme="majorHAnsi" w:hAnsiTheme="majorHAnsi"/>
        </w:rPr>
        <w:t xml:space="preserve">. </w:t>
      </w:r>
      <w:r w:rsidR="00165178">
        <w:rPr>
          <w:rFonts w:asciiTheme="majorHAnsi" w:hAnsiTheme="majorHAnsi"/>
        </w:rPr>
        <w:t xml:space="preserve">The </w:t>
      </w:r>
      <w:ins w:id="101" w:author="Rosalie Gorter" w:date="2020-01-02T11:10:00Z">
        <w:r w:rsidR="00D277AD">
          <w:rPr>
            <w:rFonts w:asciiTheme="majorHAnsi" w:hAnsiTheme="majorHAnsi"/>
          </w:rPr>
          <w:t xml:space="preserve">edges of the network are formed by the </w:t>
        </w:r>
      </w:ins>
      <w:ins w:id="102" w:author="Rosalie Gorter" w:date="2020-01-02T11:09:00Z">
        <w:r w:rsidR="00D277AD">
          <w:rPr>
            <w:rFonts w:asciiTheme="majorHAnsi" w:hAnsiTheme="majorHAnsi"/>
          </w:rPr>
          <w:t xml:space="preserve">significant </w:t>
        </w:r>
      </w:ins>
      <w:r w:rsidR="00165178">
        <w:rPr>
          <w:rFonts w:asciiTheme="majorHAnsi" w:hAnsiTheme="majorHAnsi"/>
        </w:rPr>
        <w:t xml:space="preserve">associations </w:t>
      </w:r>
      <w:del w:id="103" w:author="Rosalie Gorter" w:date="2020-01-02T11:10:00Z">
        <w:r w:rsidR="00165178" w:rsidDel="00D277AD">
          <w:rPr>
            <w:rFonts w:asciiTheme="majorHAnsi" w:hAnsiTheme="majorHAnsi"/>
          </w:rPr>
          <w:delText xml:space="preserve">that remain statistically significant, </w:delText>
        </w:r>
      </w:del>
      <w:r w:rsidR="00165178">
        <w:rPr>
          <w:rFonts w:asciiTheme="majorHAnsi" w:hAnsiTheme="majorHAnsi"/>
        </w:rPr>
        <w:t>after</w:t>
      </w:r>
      <w:ins w:id="104" w:author="Rosalie Gorter" w:date="2020-01-02T11:10:00Z">
        <w:r w:rsidR="00D277AD">
          <w:rPr>
            <w:rFonts w:asciiTheme="majorHAnsi" w:hAnsiTheme="majorHAnsi"/>
          </w:rPr>
          <w:t xml:space="preserve"> </w:t>
        </w:r>
      </w:ins>
      <w:del w:id="105" w:author="Rosalie Gorter" w:date="2020-01-02T11:10:00Z">
        <w:r w:rsidR="00165178" w:rsidDel="00D277AD">
          <w:rPr>
            <w:rFonts w:asciiTheme="majorHAnsi" w:hAnsiTheme="majorHAnsi"/>
          </w:rPr>
          <w:delText xml:space="preserve"> </w:delText>
        </w:r>
        <w:r w:rsidR="00CC3BF7" w:rsidDel="00D277AD">
          <w:rPr>
            <w:rFonts w:asciiTheme="majorHAnsi" w:hAnsiTheme="majorHAnsi"/>
          </w:rPr>
          <w:delText>control</w:delText>
        </w:r>
        <w:r w:rsidR="00165178" w:rsidDel="00D277AD">
          <w:rPr>
            <w:rFonts w:asciiTheme="majorHAnsi" w:hAnsiTheme="majorHAnsi"/>
          </w:rPr>
          <w:delText>ling</w:delText>
        </w:r>
        <w:r w:rsidR="00CC3BF7" w:rsidDel="00D277AD">
          <w:rPr>
            <w:rFonts w:asciiTheme="majorHAnsi" w:hAnsiTheme="majorHAnsi"/>
          </w:rPr>
          <w:delText xml:space="preserve"> for the risk of finding </w:delText>
        </w:r>
        <w:r w:rsidR="00CC3BF7" w:rsidRPr="00A17D48" w:rsidDel="00D277AD">
          <w:rPr>
            <w:rFonts w:asciiTheme="majorHAnsi" w:hAnsiTheme="majorHAnsi"/>
          </w:rPr>
          <w:delText xml:space="preserve">spurious </w:delText>
        </w:r>
        <w:r w:rsidR="009A5960" w:rsidRPr="00A17D48" w:rsidDel="00D277AD">
          <w:rPr>
            <w:rFonts w:asciiTheme="majorHAnsi" w:hAnsiTheme="majorHAnsi"/>
          </w:rPr>
          <w:delText>associations</w:delText>
        </w:r>
        <w:r w:rsidR="009A5960" w:rsidDel="00D277AD">
          <w:rPr>
            <w:rFonts w:asciiTheme="majorHAnsi" w:hAnsiTheme="majorHAnsi"/>
          </w:rPr>
          <w:delText xml:space="preserve"> </w:delText>
        </w:r>
        <w:r w:rsidR="005254E4" w:rsidDel="00D277AD">
          <w:rPr>
            <w:rFonts w:asciiTheme="majorHAnsi" w:hAnsiTheme="majorHAnsi"/>
          </w:rPr>
          <w:delText xml:space="preserve">by </w:delText>
        </w:r>
      </w:del>
      <w:del w:id="106" w:author="Rosalie Gorter" w:date="2020-01-02T11:11:00Z">
        <w:r w:rsidR="005254E4" w:rsidDel="00D277AD">
          <w:rPr>
            <w:rFonts w:asciiTheme="majorHAnsi" w:hAnsiTheme="majorHAnsi"/>
          </w:rPr>
          <w:delText>multiple test correction</w:delText>
        </w:r>
      </w:del>
      <w:ins w:id="107" w:author="Rosalie Gorter" w:date="2020-01-02T11:11:00Z">
        <w:r w:rsidR="00D277AD">
          <w:rPr>
            <w:rFonts w:asciiTheme="majorHAnsi" w:hAnsiTheme="majorHAnsi"/>
          </w:rPr>
          <w:t>applying</w:t>
        </w:r>
      </w:ins>
      <w:ins w:id="108" w:author="Rosalie Gorter" w:date="2020-01-02T11:08:00Z">
        <w:r w:rsidR="00D277AD">
          <w:rPr>
            <w:rFonts w:asciiTheme="majorHAnsi" w:hAnsiTheme="majorHAnsi"/>
          </w:rPr>
          <w:t xml:space="preserve"> the </w:t>
        </w:r>
        <w:proofErr w:type="spellStart"/>
        <w:r w:rsidR="00D277AD">
          <w:rPr>
            <w:rFonts w:asciiTheme="majorHAnsi" w:hAnsiTheme="majorHAnsi"/>
          </w:rPr>
          <w:t>Benjamini</w:t>
        </w:r>
        <w:proofErr w:type="spellEnd"/>
        <w:r w:rsidR="00D277AD">
          <w:rPr>
            <w:rFonts w:asciiTheme="majorHAnsi" w:hAnsiTheme="majorHAnsi"/>
          </w:rPr>
          <w:t>-Hoch</w:t>
        </w:r>
      </w:ins>
      <w:ins w:id="109" w:author="Rosalie Gorter" w:date="2020-01-02T11:09:00Z">
        <w:r w:rsidR="00D277AD">
          <w:rPr>
            <w:rFonts w:asciiTheme="majorHAnsi" w:hAnsiTheme="majorHAnsi"/>
          </w:rPr>
          <w:t xml:space="preserve">berg </w:t>
        </w:r>
        <w:commentRangeStart w:id="110"/>
        <w:r w:rsidR="00D277AD">
          <w:rPr>
            <w:rFonts w:asciiTheme="majorHAnsi" w:hAnsiTheme="majorHAnsi"/>
          </w:rPr>
          <w:t>correction</w:t>
        </w:r>
      </w:ins>
      <w:commentRangeEnd w:id="110"/>
      <w:ins w:id="111" w:author="Rosalie Gorter" w:date="2020-01-02T11:11:00Z">
        <w:r w:rsidR="00D277AD">
          <w:rPr>
            <w:rFonts w:asciiTheme="majorHAnsi" w:hAnsiTheme="majorHAnsi"/>
          </w:rPr>
          <w:t xml:space="preserve"> for multiple testing</w:t>
        </w:r>
      </w:ins>
      <w:ins w:id="112" w:author="Rosalie Gorter" w:date="2020-01-02T11:09:00Z">
        <w:r w:rsidR="00D277AD">
          <w:rPr>
            <w:rStyle w:val="CommentReference"/>
          </w:rPr>
          <w:commentReference w:id="110"/>
        </w:r>
      </w:ins>
      <w:del w:id="113" w:author="Rosalie Gorter" w:date="2020-01-02T11:11:00Z">
        <w:r w:rsidR="00165178" w:rsidDel="00D277AD">
          <w:rPr>
            <w:rFonts w:asciiTheme="majorHAnsi" w:hAnsiTheme="majorHAnsi"/>
          </w:rPr>
          <w:delText>, form the edges of the network</w:delText>
        </w:r>
      </w:del>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w:t>
      </w:r>
      <w:ins w:id="114" w:author="Rosalie Gorter" w:date="2020-01-02T11:14:00Z">
        <w:r w:rsidR="002C56EB">
          <w:rPr>
            <w:rFonts w:asciiTheme="majorHAnsi" w:hAnsiTheme="majorHAnsi"/>
          </w:rPr>
          <w:t xml:space="preserve"> </w:t>
        </w:r>
      </w:ins>
      <w:del w:id="115" w:author="Rosalie Gorter" w:date="2020-01-02T11:14:00Z">
        <w:r w:rsidR="009A5960" w:rsidDel="002C56EB">
          <w:rPr>
            <w:rFonts w:asciiTheme="majorHAnsi" w:hAnsiTheme="majorHAnsi"/>
          </w:rPr>
          <w:delText xml:space="preserve"> we created </w:delText>
        </w:r>
      </w:del>
      <w:r w:rsidR="009A5960">
        <w:rPr>
          <w:rFonts w:asciiTheme="majorHAnsi" w:hAnsiTheme="majorHAnsi"/>
        </w:rPr>
        <w:t>variable item sets</w:t>
      </w:r>
      <w:ins w:id="116" w:author="Rosalie Gorter" w:date="2020-01-02T11:15:00Z">
        <w:r w:rsidR="002C56EB">
          <w:rPr>
            <w:rFonts w:asciiTheme="majorHAnsi" w:hAnsiTheme="majorHAnsi"/>
          </w:rPr>
          <w:t xml:space="preserve"> were created to </w:t>
        </w:r>
      </w:ins>
      <w:del w:id="117" w:author="Rosalie Gorter" w:date="2020-01-02T11:15:00Z">
        <w:r w:rsidR="009A5960" w:rsidDel="002C56EB">
          <w:rPr>
            <w:rFonts w:asciiTheme="majorHAnsi" w:hAnsiTheme="majorHAnsi"/>
          </w:rPr>
          <w:delText xml:space="preserve"> that </w:delText>
        </w:r>
      </w:del>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w:t>
      </w:r>
      <w:del w:id="118" w:author="Rosalie Gorter" w:date="2020-01-02T11:15:00Z">
        <w:r w:rsidR="009A5960" w:rsidDel="002C56EB">
          <w:rPr>
            <w:rFonts w:asciiTheme="majorHAnsi" w:hAnsiTheme="majorHAnsi"/>
          </w:rPr>
          <w:delText xml:space="preserve">our </w:delText>
        </w:r>
      </w:del>
      <w:ins w:id="119" w:author="Rosalie Gorter" w:date="2020-01-02T11:15:00Z">
        <w:r w:rsidR="002C56EB">
          <w:rPr>
            <w:rFonts w:asciiTheme="majorHAnsi" w:hAnsiTheme="majorHAnsi"/>
          </w:rPr>
          <w:t xml:space="preserve">the </w:t>
        </w:r>
      </w:ins>
      <w:r w:rsidR="009A5960">
        <w:rPr>
          <w:rFonts w:asciiTheme="majorHAnsi" w:hAnsiTheme="majorHAnsi"/>
        </w:rPr>
        <w:t>interactive network.</w:t>
      </w:r>
      <w:r w:rsidR="0032613F">
        <w:rPr>
          <w:rFonts w:asciiTheme="majorHAnsi" w:hAnsiTheme="majorHAnsi"/>
        </w:rPr>
        <w:t xml:space="preserve"> </w:t>
      </w:r>
      <w:ins w:id="120" w:author="Rosalie Gorter" w:date="2020-01-02T11:13:00Z">
        <w:r w:rsidR="00D277AD">
          <w:rPr>
            <w:rFonts w:asciiTheme="majorHAnsi" w:hAnsiTheme="majorHAnsi"/>
          </w:rPr>
          <w:t xml:space="preserve">In order </w:t>
        </w:r>
      </w:ins>
      <w:del w:id="121" w:author="Rosalie Gorter" w:date="2020-01-02T11:13:00Z">
        <w:r w:rsidR="00355BC8" w:rsidDel="00D277AD">
          <w:rPr>
            <w:rFonts w:asciiTheme="majorHAnsi" w:hAnsiTheme="majorHAnsi"/>
          </w:rPr>
          <w:delText xml:space="preserve">To </w:delText>
        </w:r>
      </w:del>
      <w:ins w:id="122" w:author="Rosalie Gorter" w:date="2020-01-02T11:13:00Z">
        <w:r w:rsidR="00D277AD">
          <w:rPr>
            <w:rFonts w:asciiTheme="majorHAnsi" w:hAnsiTheme="majorHAnsi"/>
          </w:rPr>
          <w:t xml:space="preserve">to </w:t>
        </w:r>
      </w:ins>
      <w:r w:rsidR="00355BC8">
        <w:rPr>
          <w:rFonts w:asciiTheme="majorHAnsi" w:hAnsiTheme="majorHAnsi"/>
        </w:rPr>
        <w:t>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w:t>
      </w:r>
      <w:del w:id="123" w:author="Rosalie Gorter" w:date="2020-01-02T11:13:00Z">
        <w:r w:rsidR="00355BC8" w:rsidDel="00D277AD">
          <w:rPr>
            <w:rFonts w:asciiTheme="majorHAnsi" w:hAnsiTheme="majorHAnsi"/>
          </w:rPr>
          <w:delText xml:space="preserve">we </w:delText>
        </w:r>
        <w:r w:rsidR="00355BC8" w:rsidRPr="009936D1" w:rsidDel="00D277AD">
          <w:rPr>
            <w:rFonts w:asciiTheme="majorHAnsi" w:hAnsiTheme="majorHAnsi"/>
          </w:rPr>
          <w:delText xml:space="preserve">evaluated </w:delText>
        </w:r>
      </w:del>
      <w:r w:rsidR="00355BC8">
        <w:rPr>
          <w:rFonts w:asciiTheme="majorHAnsi" w:hAnsiTheme="majorHAnsi"/>
        </w:rPr>
        <w:t xml:space="preserve">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ins w:id="124" w:author="Rosalie Gorter" w:date="2020-01-02T11:14:00Z">
        <w:r w:rsidR="00D277AD">
          <w:rPr>
            <w:rFonts w:asciiTheme="majorHAnsi" w:hAnsiTheme="majorHAnsi"/>
          </w:rPr>
          <w:t xml:space="preserve">was evaluated </w:t>
        </w:r>
      </w:ins>
      <w:r w:rsidR="00165178">
        <w:rPr>
          <w:rFonts w:asciiTheme="majorHAnsi" w:hAnsiTheme="majorHAnsi"/>
        </w:rPr>
        <w:t>(i.e.,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w:t>
      </w:r>
      <w:ins w:id="125" w:author="Rosalie Gorter" w:date="2020-01-02T11:16:00Z">
        <w:r w:rsidR="002C56EB">
          <w:rPr>
            <w:rFonts w:asciiTheme="majorHAnsi" w:hAnsiTheme="majorHAnsi"/>
          </w:rPr>
          <w:t xml:space="preserve">, </w:t>
        </w:r>
      </w:ins>
      <w:del w:id="126" w:author="Rosalie Gorter" w:date="2020-01-02T11:15:00Z">
        <w:r w:rsidR="00FA5929" w:rsidDel="002C56EB">
          <w:rPr>
            <w:rFonts w:asciiTheme="majorHAnsi" w:hAnsiTheme="majorHAnsi"/>
          </w:rPr>
          <w:delText xml:space="preserve"> we analysed </w:delText>
        </w:r>
      </w:del>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a well-known data set</w:t>
      </w:r>
      <w:ins w:id="127" w:author="Rosalie Gorter" w:date="2020-01-02T11:16:00Z">
        <w:r w:rsidR="002C56EB">
          <w:rPr>
            <w:rFonts w:asciiTheme="majorHAnsi" w:hAnsiTheme="majorHAnsi"/>
          </w:rPr>
          <w:t xml:space="preserve"> was analysed to</w:t>
        </w:r>
      </w:ins>
      <w:del w:id="128" w:author="Rosalie Gorter" w:date="2020-01-02T11:16:00Z">
        <w:r w:rsidR="00165178" w:rsidDel="002C56EB">
          <w:rPr>
            <w:rFonts w:asciiTheme="majorHAnsi" w:hAnsiTheme="majorHAnsi"/>
          </w:rPr>
          <w:delText>s where we</w:delText>
        </w:r>
      </w:del>
      <w:del w:id="129" w:author="Rosalie Gorter" w:date="2020-01-02T12:52:00Z">
        <w:r w:rsidR="00165178" w:rsidDel="004F4B9C">
          <w:rPr>
            <w:rFonts w:asciiTheme="majorHAnsi" w:hAnsiTheme="majorHAnsi"/>
          </w:rPr>
          <w:delText xml:space="preserve"> </w:delText>
        </w:r>
      </w:del>
      <w:ins w:id="130" w:author="Rosalie Gorter" w:date="2020-01-02T12:52:00Z">
        <w:r w:rsidR="004F4B9C">
          <w:rPr>
            <w:rFonts w:asciiTheme="majorHAnsi" w:hAnsiTheme="majorHAnsi"/>
          </w:rPr>
          <w:t xml:space="preserve"> </w:t>
        </w:r>
      </w:ins>
      <w:r w:rsidR="00165178">
        <w:rPr>
          <w:rFonts w:asciiTheme="majorHAnsi" w:hAnsiTheme="majorHAnsi"/>
        </w:rPr>
        <w:t xml:space="preserve">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48C2EADE" w:rsidR="002E3456" w:rsidRDefault="001453F4" w:rsidP="00AE6618">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Material</w:t>
      </w:r>
      <w:ins w:id="131" w:author="Rosalie Gorter" w:date="2020-01-02T11:17:00Z">
        <w:r w:rsidR="002C56EB">
          <w:rPr>
            <w:rFonts w:ascii="Times New Roman" w:hAnsi="Times New Roman" w:cs="Times New Roman"/>
            <w:b/>
            <w:color w:val="000000" w:themeColor="text1"/>
            <w:sz w:val="36"/>
            <w:szCs w:val="36"/>
          </w:rPr>
          <w:t>s</w:t>
        </w:r>
      </w:ins>
      <w:r>
        <w:rPr>
          <w:rFonts w:ascii="Times New Roman" w:hAnsi="Times New Roman" w:cs="Times New Roman"/>
          <w:b/>
          <w:color w:val="000000" w:themeColor="text1"/>
          <w:sz w:val="36"/>
          <w:szCs w:val="36"/>
        </w:rPr>
        <w:t xml:space="preserve"> and </w:t>
      </w:r>
      <w:r w:rsidR="002E3456">
        <w:rPr>
          <w:rFonts w:ascii="Times New Roman" w:hAnsi="Times New Roman" w:cs="Times New Roman"/>
          <w:b/>
          <w:color w:val="000000" w:themeColor="text1"/>
          <w:sz w:val="36"/>
          <w:szCs w:val="36"/>
        </w:rPr>
        <w:t>Methods</w:t>
      </w:r>
    </w:p>
    <w:p w14:paraId="57282CBC" w14:textId="6C99A214"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xml:space="preserve">, </w:t>
      </w:r>
      <w:del w:id="132" w:author="Rosalie Gorter" w:date="2020-01-02T11:18:00Z">
        <w:r w:rsidR="007D0E45" w:rsidDel="002C56EB">
          <w:rPr>
            <w:rFonts w:asciiTheme="majorHAnsi" w:hAnsiTheme="majorHAnsi"/>
          </w:rPr>
          <w:delText xml:space="preserve">we developed </w:delText>
        </w:r>
      </w:del>
      <w:r w:rsidR="007D0E45">
        <w:rPr>
          <w:rFonts w:asciiTheme="majorHAnsi" w:hAnsiTheme="majorHAnsi"/>
        </w:rPr>
        <w:t>a</w:t>
      </w:r>
      <w:r w:rsidR="00BC06BB">
        <w:rPr>
          <w:rFonts w:asciiTheme="majorHAnsi" w:hAnsiTheme="majorHAnsi"/>
        </w:rPr>
        <w:t xml:space="preserve"> </w:t>
      </w:r>
      <w:r w:rsidR="00F40D8B">
        <w:rPr>
          <w:rFonts w:asciiTheme="majorHAnsi" w:hAnsiTheme="majorHAnsi"/>
        </w:rPr>
        <w:t xml:space="preserve">multi-step process </w:t>
      </w:r>
      <w:ins w:id="133" w:author="Rosalie Gorter" w:date="2020-01-02T11:18:00Z">
        <w:r w:rsidR="002C56EB">
          <w:rPr>
            <w:rFonts w:asciiTheme="majorHAnsi" w:hAnsiTheme="majorHAnsi"/>
          </w:rPr>
          <w:t xml:space="preserve">was developed </w:t>
        </w:r>
      </w:ins>
      <w:r w:rsidR="00F40D8B">
        <w:rPr>
          <w:rFonts w:asciiTheme="majorHAnsi" w:hAnsiTheme="majorHAnsi"/>
        </w:rPr>
        <w:t>(Figure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del w:id="134" w:author="Rosalie Gorter" w:date="2020-01-02T12:18:00Z">
        <w:r w:rsidR="00385E86" w:rsidDel="00341FF1">
          <w:rPr>
            <w:rFonts w:asciiTheme="majorHAnsi" w:hAnsiTheme="majorHAnsi"/>
          </w:rPr>
          <w:delText>categoric</w:delText>
        </w:r>
      </w:del>
      <w:ins w:id="135" w:author="Rosalie Gorter" w:date="2020-01-02T12:18:00Z">
        <w:r w:rsidR="00341FF1">
          <w:rPr>
            <w:rFonts w:asciiTheme="majorHAnsi" w:hAnsiTheme="majorHAnsi"/>
          </w:rPr>
          <w:t>discrete</w:t>
        </w:r>
      </w:ins>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w:t>
      </w:r>
      <w:ins w:id="136" w:author="Rosalie Gorter" w:date="2020-01-02T11:36:00Z">
        <w:r w:rsidR="00C4649A">
          <w:rPr>
            <w:rFonts w:asciiTheme="majorHAnsi" w:hAnsiTheme="majorHAnsi"/>
          </w:rPr>
          <w:t xml:space="preserve">based </w:t>
        </w:r>
      </w:ins>
      <w:r w:rsidR="00DB3E99">
        <w:rPr>
          <w:rFonts w:asciiTheme="majorHAnsi" w:hAnsiTheme="majorHAnsi"/>
        </w:rPr>
        <w:t xml:space="preserve">on </w:t>
      </w:r>
      <w:ins w:id="137" w:author="Rosalie Gorter" w:date="2020-01-02T11:36:00Z">
        <w:r w:rsidR="00C4649A">
          <w:rPr>
            <w:rFonts w:asciiTheme="majorHAnsi" w:hAnsiTheme="majorHAnsi"/>
          </w:rPr>
          <w:t xml:space="preserve">pre-set </w:t>
        </w:r>
      </w:ins>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w:t>
      </w:r>
      <w:ins w:id="138" w:author="Rosalie Gorter" w:date="2020-01-02T11:36:00Z">
        <w:r w:rsidR="00C4649A">
          <w:rPr>
            <w:rFonts w:asciiTheme="majorHAnsi" w:hAnsiTheme="majorHAnsi"/>
          </w:rPr>
          <w:t xml:space="preserve">of the </w:t>
        </w:r>
      </w:ins>
      <w:r w:rsidR="00005BAA">
        <w:rPr>
          <w:rFonts w:asciiTheme="majorHAnsi" w:hAnsiTheme="majorHAnsi"/>
        </w:rPr>
        <w:t xml:space="preserve">floating </w:t>
      </w:r>
      <w:ins w:id="139" w:author="Rosalie Gorter" w:date="2020-01-02T11:36:00Z">
        <w:r w:rsidR="00C4649A">
          <w:rPr>
            <w:rFonts w:asciiTheme="majorHAnsi" w:hAnsiTheme="majorHAnsi"/>
          </w:rPr>
          <w:t>kind</w:t>
        </w:r>
      </w:ins>
      <w:del w:id="140" w:author="Rosalie Gorter" w:date="2020-01-02T11:36:00Z">
        <w:r w:rsidR="00005BAA" w:rsidDel="00C4649A">
          <w:rPr>
            <w:rFonts w:asciiTheme="majorHAnsi" w:hAnsiTheme="majorHAnsi"/>
          </w:rPr>
          <w:delText>type</w:delText>
        </w:r>
      </w:del>
      <w:r w:rsidR="00005BAA">
        <w:rPr>
          <w:rFonts w:asciiTheme="majorHAnsi" w:hAnsiTheme="majorHAnsi"/>
        </w:rPr>
        <w:t xml:space="preserve"> or </w:t>
      </w:r>
      <w:del w:id="141" w:author="Rosalie Gorter" w:date="2020-01-02T11:36:00Z">
        <w:r w:rsidR="00BC06BB" w:rsidDel="00C4649A">
          <w:rPr>
            <w:rFonts w:asciiTheme="majorHAnsi" w:hAnsiTheme="majorHAnsi"/>
          </w:rPr>
          <w:delText xml:space="preserve">have </w:delText>
        </w:r>
      </w:del>
      <w:ins w:id="142" w:author="Rosalie Gorter" w:date="2020-01-02T11:36:00Z">
        <w:r w:rsidR="00C4649A">
          <w:rPr>
            <w:rFonts w:asciiTheme="majorHAnsi" w:hAnsiTheme="majorHAnsi"/>
          </w:rPr>
          <w:t xml:space="preserve">show </w:t>
        </w:r>
      </w:ins>
      <w:r w:rsidR="00BC06BB">
        <w:rPr>
          <w:rFonts w:asciiTheme="majorHAnsi" w:hAnsiTheme="majorHAnsi"/>
        </w:rPr>
        <w:t>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del w:id="143" w:author="Rosalie Gorter" w:date="2020-01-02T12:51:00Z">
        <w:r w:rsidR="0071647F" w:rsidDel="004F4B9C">
          <w:rPr>
            <w:rFonts w:asciiTheme="majorHAnsi" w:hAnsiTheme="majorHAnsi"/>
          </w:rPr>
          <w:delText>categoric</w:delText>
        </w:r>
        <w:r w:rsidR="00005BAA" w:rsidDel="004F4B9C">
          <w:rPr>
            <w:rFonts w:asciiTheme="majorHAnsi" w:hAnsiTheme="majorHAnsi"/>
          </w:rPr>
          <w:delText xml:space="preserve"> </w:delText>
        </w:r>
      </w:del>
      <w:ins w:id="144" w:author="Rosalie Gorter" w:date="2020-01-02T12:52:00Z">
        <w:r w:rsidR="004F4B9C">
          <w:rPr>
            <w:rFonts w:asciiTheme="majorHAnsi" w:hAnsiTheme="majorHAnsi"/>
          </w:rPr>
          <w:t>discrete</w:t>
        </w:r>
      </w:ins>
      <w:ins w:id="145" w:author="Rosalie Gorter" w:date="2020-01-02T12:51:00Z">
        <w:r w:rsidR="004F4B9C">
          <w:rPr>
            <w:rFonts w:asciiTheme="majorHAnsi" w:hAnsiTheme="majorHAnsi"/>
          </w:rPr>
          <w:t xml:space="preserve"> </w:t>
        </w:r>
      </w:ins>
      <w:r w:rsidR="00005BAA">
        <w:rPr>
          <w:rFonts w:asciiTheme="majorHAnsi" w:hAnsiTheme="majorHAnsi"/>
        </w:rPr>
        <w:t xml:space="preserve">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w:t>
      </w:r>
      <w:del w:id="146" w:author="Rosalie Gorter" w:date="2020-01-02T12:51:00Z">
        <w:r w:rsidR="00884044" w:rsidDel="004F4B9C">
          <w:rPr>
            <w:rFonts w:asciiTheme="majorHAnsi" w:hAnsiTheme="majorHAnsi"/>
          </w:rPr>
          <w:delText xml:space="preserve">categoric </w:delText>
        </w:r>
      </w:del>
      <w:ins w:id="147" w:author="Rosalie Gorter" w:date="2020-01-02T12:52:00Z">
        <w:r w:rsidR="004F4B9C">
          <w:rPr>
            <w:rFonts w:asciiTheme="majorHAnsi" w:hAnsiTheme="majorHAnsi"/>
          </w:rPr>
          <w:t>discrete</w:t>
        </w:r>
      </w:ins>
      <w:ins w:id="148" w:author="Rosalie Gorter" w:date="2020-01-02T12:51:00Z">
        <w:r w:rsidR="004F4B9C">
          <w:rPr>
            <w:rFonts w:asciiTheme="majorHAnsi" w:hAnsiTheme="majorHAnsi"/>
          </w:rPr>
          <w:t xml:space="preserve"> </w:t>
        </w:r>
      </w:ins>
      <w:r w:rsidR="00884044">
        <w:rPr>
          <w:rFonts w:asciiTheme="majorHAnsi" w:hAnsiTheme="majorHAnsi"/>
        </w:rPr>
        <w:t xml:space="preserve">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ins w:id="149" w:author="Rosalie Gorter" w:date="2020-01-02T11:41:00Z">
        <w:r w:rsidR="00C4649A">
          <w:rPr>
            <w:rFonts w:asciiTheme="majorHAnsi" w:hAnsiTheme="majorHAnsi"/>
          </w:rPr>
          <w:t xml:space="preserve"> </w:t>
        </w:r>
      </w:ins>
      <w:ins w:id="150" w:author="Rosalie Gorter" w:date="2020-01-02T11:42:00Z">
        <w:r w:rsidR="00C4649A">
          <w:rPr>
            <w:rFonts w:asciiTheme="majorHAnsi" w:hAnsiTheme="majorHAnsi"/>
          </w:rPr>
          <w:t>(dummy coding)</w:t>
        </w:r>
      </w:ins>
      <w:r w:rsidR="00E412F5" w:rsidRPr="00E412F5">
        <w:rPr>
          <w:rFonts w:asciiTheme="majorHAnsi" w:hAnsiTheme="majorHAnsi"/>
        </w:rPr>
        <w:t>.</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ins w:id="151" w:author="Rosalie Gorter" w:date="2020-01-02T11:43:00Z">
        <w:r w:rsidR="00C4649A">
          <w:rPr>
            <w:rFonts w:asciiTheme="majorHAnsi" w:hAnsiTheme="majorHAnsi"/>
          </w:rPr>
          <w:t xml:space="preserve"> for</w:t>
        </w:r>
      </w:ins>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ins w:id="152" w:author="Rosalie Gorter" w:date="2020-01-02T11:43:00Z">
        <w:r w:rsidR="00C4649A">
          <w:rPr>
            <w:rFonts w:asciiTheme="majorHAnsi" w:hAnsiTheme="majorHAnsi"/>
          </w:rPr>
          <w:t>where</w:t>
        </w:r>
      </w:ins>
      <w:del w:id="153" w:author="Rosalie Gorter" w:date="2020-01-02T11:43:00Z">
        <w:r w:rsidR="009463BB" w:rsidDel="00C4649A">
          <w:rPr>
            <w:rFonts w:asciiTheme="majorHAnsi" w:hAnsiTheme="majorHAnsi"/>
          </w:rPr>
          <w:delText xml:space="preserve">meaning </w:delText>
        </w:r>
        <w:r w:rsidR="00B564AC" w:rsidDel="00C4649A">
          <w:rPr>
            <w:rFonts w:asciiTheme="majorHAnsi" w:hAnsiTheme="majorHAnsi"/>
          </w:rPr>
          <w:delText>that</w:delText>
        </w:r>
      </w:del>
      <w:r w:rsidR="00B564AC">
        <w:rPr>
          <w:rFonts w:asciiTheme="majorHAnsi" w:hAnsiTheme="majorHAnsi"/>
        </w:rPr>
        <w:t xml:space="preserve"> the input matrix (</w:t>
      </w:r>
      <w:commentRangeStart w:id="154"/>
      <w:proofErr w:type="spellStart"/>
      <w:r w:rsidR="00B564AC" w:rsidRPr="008B6828">
        <w:rPr>
          <w:rFonts w:asciiTheme="majorHAnsi" w:hAnsiTheme="majorHAnsi"/>
          <w:b/>
          <w:i/>
          <w:iCs/>
          <w:rPrChange w:id="155" w:author="Rosalie Gorter" w:date="2020-01-02T12:06:00Z">
            <w:rPr>
              <w:rFonts w:asciiTheme="majorHAnsi" w:hAnsiTheme="majorHAnsi"/>
              <w:i/>
              <w:iCs/>
            </w:rPr>
          </w:rPrChange>
        </w:rPr>
        <w:t>X</w:t>
      </w:r>
      <w:ins w:id="156" w:author="Rosalie Gorter" w:date="2020-01-02T12:05:00Z">
        <w:r w:rsidR="008B6828">
          <w:rPr>
            <w:rFonts w:asciiTheme="majorHAnsi" w:hAnsiTheme="majorHAnsi"/>
            <w:i/>
            <w:iCs/>
          </w:rPr>
          <w:softHyphen/>
        </w:r>
        <w:r w:rsidR="008B6828">
          <w:rPr>
            <w:rFonts w:asciiTheme="majorHAnsi" w:hAnsiTheme="majorHAnsi"/>
            <w:i/>
            <w:iCs/>
            <w:vertAlign w:val="subscript"/>
          </w:rPr>
          <w:t>discrete</w:t>
        </w:r>
      </w:ins>
      <w:proofErr w:type="spellEnd"/>
      <w:del w:id="157" w:author="Rosalie Gorter" w:date="2020-01-02T12:05:00Z">
        <w:r w:rsidR="00B564AC" w:rsidRPr="00B564AC" w:rsidDel="008B6828">
          <w:rPr>
            <w:rFonts w:asciiTheme="majorHAnsi" w:hAnsiTheme="majorHAnsi"/>
            <w:i/>
            <w:iCs/>
            <w:vertAlign w:val="superscript"/>
          </w:rPr>
          <w:delText>categoric</w:delText>
        </w:r>
      </w:del>
      <w:commentRangeEnd w:id="154"/>
      <w:r w:rsidR="008B6828">
        <w:rPr>
          <w:rStyle w:val="CommentReference"/>
        </w:rPr>
        <w:commentReference w:id="154"/>
      </w:r>
      <w:r w:rsidR="00B564AC">
        <w:rPr>
          <w:rFonts w:asciiTheme="majorHAnsi" w:hAnsiTheme="majorHAnsi"/>
        </w:rPr>
        <w:t xml:space="preserve">) is </w:t>
      </w:r>
      <w:del w:id="158" w:author="Rosalie Gorter" w:date="2020-01-02T11:44:00Z">
        <w:r w:rsidR="00B564AC" w:rsidDel="00C4649A">
          <w:rPr>
            <w:rFonts w:asciiTheme="majorHAnsi" w:hAnsiTheme="majorHAnsi"/>
          </w:rPr>
          <w:delText>the same</w:delText>
        </w:r>
      </w:del>
      <w:ins w:id="159" w:author="Rosalie Gorter" w:date="2020-01-02T11:44:00Z">
        <w:r w:rsidR="00C4649A">
          <w:rPr>
            <w:rFonts w:asciiTheme="majorHAnsi" w:hAnsiTheme="majorHAnsi"/>
          </w:rPr>
          <w:t>equal to the</w:t>
        </w:r>
      </w:ins>
      <w:del w:id="160" w:author="Rosalie Gorter" w:date="2020-01-02T11:44:00Z">
        <w:r w:rsidR="00B564AC" w:rsidDel="00C4649A">
          <w:rPr>
            <w:rFonts w:asciiTheme="majorHAnsi" w:hAnsiTheme="majorHAnsi"/>
          </w:rPr>
          <w:delText xml:space="preserve"> as</w:delText>
        </w:r>
      </w:del>
      <w:r w:rsidR="00B564AC">
        <w:rPr>
          <w:rFonts w:asciiTheme="majorHAnsi" w:hAnsiTheme="majorHAnsi"/>
        </w:rPr>
        <w:t xml:space="preserve"> combinatory matrix (</w:t>
      </w:r>
      <w:commentRangeStart w:id="161"/>
      <w:proofErr w:type="spellStart"/>
      <w:r w:rsidR="00B564AC" w:rsidRPr="008B6828">
        <w:rPr>
          <w:rFonts w:asciiTheme="majorHAnsi" w:hAnsiTheme="majorHAnsi"/>
          <w:b/>
          <w:i/>
          <w:iCs/>
          <w:rPrChange w:id="162" w:author="Rosalie Gorter" w:date="2020-01-02T12:06:00Z">
            <w:rPr>
              <w:rFonts w:asciiTheme="majorHAnsi" w:hAnsiTheme="majorHAnsi"/>
              <w:i/>
              <w:iCs/>
            </w:rPr>
          </w:rPrChange>
        </w:rPr>
        <w:t>X</w:t>
      </w:r>
      <w:commentRangeEnd w:id="161"/>
      <w:r w:rsidR="008B6828">
        <w:rPr>
          <w:rStyle w:val="CommentReference"/>
        </w:rPr>
        <w:commentReference w:id="161"/>
      </w:r>
      <w:ins w:id="163" w:author="Rosalie Gorter" w:date="2020-01-02T12:05:00Z">
        <w:r w:rsidR="008B6828">
          <w:rPr>
            <w:rFonts w:asciiTheme="majorHAnsi" w:hAnsiTheme="majorHAnsi"/>
            <w:i/>
            <w:iCs/>
            <w:vertAlign w:val="subscript"/>
          </w:rPr>
          <w:t>combi</w:t>
        </w:r>
      </w:ins>
      <w:ins w:id="164" w:author="Rosalie Gorter" w:date="2020-01-02T12:10:00Z">
        <w:r w:rsidR="00341FF1">
          <w:rPr>
            <w:rFonts w:asciiTheme="majorHAnsi" w:hAnsiTheme="majorHAnsi"/>
            <w:i/>
            <w:iCs/>
            <w:vertAlign w:val="subscript"/>
          </w:rPr>
          <w:t>nation</w:t>
        </w:r>
      </w:ins>
      <w:proofErr w:type="spellEnd"/>
      <w:del w:id="165" w:author="Rosalie Gorter" w:date="2020-01-02T12:05:00Z">
        <w:r w:rsidR="00B564AC" w:rsidRPr="00B564AC" w:rsidDel="008B6828">
          <w:rPr>
            <w:rFonts w:asciiTheme="majorHAnsi" w:hAnsiTheme="majorHAnsi"/>
            <w:i/>
            <w:iCs/>
            <w:vertAlign w:val="superscript"/>
          </w:rPr>
          <w:delText>combination</w:delText>
        </w:r>
      </w:del>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commentRangeStart w:id="166"/>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 xml:space="preserve">features </w:t>
      </w:r>
      <w:commentRangeEnd w:id="166"/>
      <w:r w:rsidR="00341FF1">
        <w:rPr>
          <w:rStyle w:val="CommentReference"/>
        </w:rPr>
        <w:commentReference w:id="166"/>
      </w:r>
      <w:r w:rsidR="009463BB">
        <w:rPr>
          <w:rFonts w:asciiTheme="majorHAnsi" w:hAnsiTheme="majorHAnsi"/>
        </w:rPr>
        <w:t>are combined</w:t>
      </w:r>
      <w:r w:rsidR="00E622BC">
        <w:rPr>
          <w:rFonts w:asciiTheme="majorHAnsi" w:hAnsiTheme="majorHAnsi"/>
        </w:rPr>
        <w:t xml:space="preserve"> by multiplication</w:t>
      </w:r>
      <w:r w:rsidR="009463BB">
        <w:rPr>
          <w:rFonts w:asciiTheme="majorHAnsi" w:hAnsiTheme="majorHAnsi"/>
        </w:rPr>
        <w:t xml:space="preserve"> </w:t>
      </w:r>
      <w:del w:id="167" w:author="Rosalie Gorter" w:date="2020-01-02T11:46:00Z">
        <w:r w:rsidR="00E622BC" w:rsidDel="00594A2F">
          <w:rPr>
            <w:rFonts w:asciiTheme="majorHAnsi" w:hAnsiTheme="majorHAnsi"/>
          </w:rPr>
          <w:delText xml:space="preserve">for </w:delText>
        </w:r>
      </w:del>
      <w:ins w:id="168" w:author="Rosalie Gorter" w:date="2020-01-02T11:46:00Z">
        <w:r w:rsidR="00594A2F">
          <w:rPr>
            <w:rFonts w:asciiTheme="majorHAnsi" w:hAnsiTheme="majorHAnsi"/>
          </w:rPr>
          <w:t xml:space="preserve">of </w:t>
        </w:r>
      </w:ins>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commentRangeStart w:id="169"/>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commentRangeEnd w:id="169"/>
      <w:r w:rsidR="00341FF1">
        <w:rPr>
          <w:rStyle w:val="CommentReference"/>
        </w:rPr>
        <w:commentReference w:id="169"/>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w:t>
      </w:r>
      <w:proofErr w:type="spellStart"/>
      <w:r w:rsidR="00DD712D">
        <w:rPr>
          <w:rFonts w:asciiTheme="majorHAnsi" w:hAnsiTheme="majorHAnsi"/>
        </w:rPr>
        <w:t>X</w:t>
      </w:r>
      <w:ins w:id="170" w:author="Rosalie Gorter" w:date="2020-01-02T12:05:00Z">
        <w:r w:rsidR="008B6828">
          <w:rPr>
            <w:rFonts w:asciiTheme="majorHAnsi" w:hAnsiTheme="majorHAnsi"/>
            <w:vertAlign w:val="subscript"/>
          </w:rPr>
          <w:t>c</w:t>
        </w:r>
      </w:ins>
      <w:proofErr w:type="spellEnd"/>
      <w:del w:id="171" w:author="Rosalie Gorter" w:date="2020-01-02T12:04:00Z">
        <w:r w:rsidR="00DD712D" w:rsidRPr="00DD712D" w:rsidDel="008B6828">
          <w:rPr>
            <w:rFonts w:asciiTheme="majorHAnsi" w:hAnsiTheme="majorHAnsi"/>
            <w:vertAlign w:val="superscript"/>
          </w:rPr>
          <w:delText>c</w:delText>
        </w:r>
      </w:del>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w:t>
      </w:r>
      <w:del w:id="172" w:author="Rosalie Gorter" w:date="2020-01-02T11:47:00Z">
        <w:r w:rsidR="00E622BC" w:rsidDel="00594A2F">
          <w:rPr>
            <w:rFonts w:asciiTheme="majorHAnsi" w:hAnsiTheme="majorHAnsi"/>
          </w:rPr>
          <w:delText xml:space="preserve">in case </w:delText>
        </w:r>
      </w:del>
      <w:ins w:id="173" w:author="Rosalie Gorter" w:date="2020-01-02T11:47:00Z">
        <w:r w:rsidR="00594A2F">
          <w:rPr>
            <w:rFonts w:asciiTheme="majorHAnsi" w:hAnsiTheme="majorHAnsi"/>
          </w:rPr>
          <w:t xml:space="preserve">for which </w:t>
        </w:r>
      </w:ins>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FD2564">
        <w:rPr>
          <w:rFonts w:asciiTheme="majorHAnsi" w:hAnsiTheme="majorHAnsi"/>
          <w:vertAlign w:val="superscript"/>
        </w:rPr>
        <w:t>min</w:t>
      </w:r>
      <w:proofErr w:type="spellEnd"/>
      <w:r w:rsidR="00FD2564">
        <w:rPr>
          <w:rFonts w:asciiTheme="majorHAnsi" w:hAnsiTheme="majorHAnsi"/>
        </w:rPr>
        <w:t xml:space="preserve"> positive samples</w:t>
      </w:r>
      <w:r w:rsidR="00E622BC">
        <w:rPr>
          <w:rFonts w:asciiTheme="majorHAnsi" w:hAnsiTheme="majorHAnsi"/>
        </w:rPr>
        <w:t xml:space="preserve"> (</w:t>
      </w:r>
      <w:ins w:id="174" w:author="Rosalie Gorter" w:date="2020-01-02T11:47:00Z">
        <w:r w:rsidR="00594A2F">
          <w:rPr>
            <w:rFonts w:asciiTheme="majorHAnsi" w:hAnsiTheme="majorHAnsi"/>
          </w:rPr>
          <w:t xml:space="preserve">the </w:t>
        </w:r>
      </w:ins>
      <w:r w:rsidR="00E622BC">
        <w:rPr>
          <w:rFonts w:asciiTheme="majorHAnsi" w:hAnsiTheme="majorHAnsi"/>
        </w:rPr>
        <w:t>d</w:t>
      </w:r>
      <w:r w:rsidR="00CE4A4A">
        <w:rPr>
          <w:rFonts w:asciiTheme="majorHAnsi" w:hAnsiTheme="majorHAnsi"/>
        </w:rPr>
        <w:t>efault</w:t>
      </w:r>
      <w:ins w:id="175" w:author="Rosalie Gorter" w:date="2020-01-02T11:47:00Z">
        <w:r w:rsidR="00594A2F">
          <w:rPr>
            <w:rFonts w:asciiTheme="majorHAnsi" w:hAnsiTheme="majorHAnsi"/>
          </w:rPr>
          <w:t xml:space="preserve"> is set to</w:t>
        </w:r>
      </w:ins>
      <w:r w:rsidR="00CE4A4A">
        <w:rPr>
          <w:rFonts w:asciiTheme="majorHAnsi" w:hAnsiTheme="majorHAnsi"/>
        </w:rPr>
        <w:t xml:space="preserve"> </w:t>
      </w:r>
      <w:proofErr w:type="spellStart"/>
      <w:r w:rsidR="00E622BC">
        <w:rPr>
          <w:rFonts w:asciiTheme="majorHAnsi" w:hAnsiTheme="majorHAnsi"/>
        </w:rPr>
        <w:t>y</w:t>
      </w:r>
      <w:r w:rsidR="00E622BC">
        <w:rPr>
          <w:rFonts w:asciiTheme="majorHAnsi" w:hAnsiTheme="majorHAnsi"/>
          <w:vertAlign w:val="super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3C57086A" w:rsidR="00B90995" w:rsidRPr="00B12EC1" w:rsidRDefault="00B90995"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Pr="00B12EC1">
                              <w:rPr>
                                <w:rFonts w:eastAsiaTheme="minorEastAsia"/>
                                <w:iCs/>
                                <w:color w:val="000000"/>
                                <w:kern w:val="24"/>
                                <w:sz w:val="24"/>
                                <w:szCs w:val="24"/>
                                <w:lang w:val="pt-BR"/>
                              </w:rPr>
                              <w:tab/>
                            </w:r>
                            <w:r w:rsidRPr="00B12EC1">
                              <w:rPr>
                                <w:rFonts w:eastAsiaTheme="minorEastAsia"/>
                                <w:iCs/>
                                <w:color w:val="000000"/>
                                <w:kern w:val="24"/>
                                <w:sz w:val="24"/>
                                <w:szCs w:val="24"/>
                                <w:lang w:val="pt-BR"/>
                              </w:rPr>
                              <w:tab/>
                            </w:r>
                            <w:r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" filled="f" stroked="f">
                <v:textbox inset="0,0,0,0">
                  <w:txbxContent>
                    <w:p w14:paraId="061F107E" w14:textId="3C57086A" w:rsidR="00B90995" w:rsidRPr="00B12EC1" w:rsidRDefault="00B90995"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i</m:t>
                                </m:r>
                              </m:sup>
                            </m:sSup>
                            <m:r>
                              <w:rPr>
                                <w:rFonts w:ascii="Cambria Math" w:hAnsi="Cambria Math"/>
                                <w:color w:val="000000"/>
                                <w:kern w:val="24"/>
                                <w:sz w:val="24"/>
                                <w:szCs w:val="24"/>
                              </w:rPr>
                              <m:t>,..,</m:t>
                            </m:r>
                            <m:sSup>
                              <m:sSupPr>
                                <m:ctrlPr>
                                  <w:rPr>
                                    <w:rFonts w:ascii="Cambria Math" w:hAnsi="Cambria Math"/>
                                    <w:i/>
                                    <w:iCs/>
                                    <w:color w:val="000000"/>
                                    <w:kern w:val="24"/>
                                    <w:sz w:val="24"/>
                                    <w:szCs w:val="24"/>
                                  </w:rPr>
                                </m:ctrlPr>
                              </m:sSupPr>
                              <m:e>
                                <m:r>
                                  <w:rPr>
                                    <w:rFonts w:ascii="Cambria Math" w:hAnsi="Cambria Math"/>
                                    <w:color w:val="000000"/>
                                    <w:kern w:val="24"/>
                                    <w:sz w:val="24"/>
                                    <w:szCs w:val="24"/>
                                  </w:rPr>
                                  <m:t>X</m:t>
                                </m:r>
                              </m:e>
                              <m:sup>
                                <m:r>
                                  <w:rPr>
                                    <w:rFonts w:ascii="Cambria Math" w:hAnsi="Cambria Math"/>
                                    <w:color w:val="000000"/>
                                    <w:kern w:val="24"/>
                                    <w:sz w:val="24"/>
                                    <w:szCs w:val="24"/>
                                  </w:rPr>
                                  <m:t>j</m:t>
                                </m:r>
                              </m:sup>
                            </m:sSup>
                            <m:r>
                              <w:rPr>
                                <w:rFonts w:ascii="Cambria Math" w:hAnsi="Cambria Math"/>
                                <w:color w:val="000000"/>
                                <w:kern w:val="24"/>
                                <w:sz w:val="24"/>
                                <w:szCs w:val="24"/>
                              </w:rPr>
                              <m:t>)</m:t>
                            </m:r>
                          </m:e>
                        </m:nary>
                      </m:oMath>
                      <w:r w:rsidRPr="00B12EC1">
                        <w:rPr>
                          <w:rFonts w:eastAsiaTheme="minorEastAsia"/>
                          <w:iCs/>
                          <w:color w:val="000000"/>
                          <w:kern w:val="24"/>
                          <w:sz w:val="24"/>
                          <w:szCs w:val="24"/>
                          <w:lang w:val="pt-BR"/>
                        </w:rPr>
                        <w:tab/>
                      </w:r>
                      <w:r w:rsidRPr="00B12EC1">
                        <w:rPr>
                          <w:rFonts w:eastAsiaTheme="minorEastAsia"/>
                          <w:iCs/>
                          <w:color w:val="000000"/>
                          <w:kern w:val="24"/>
                          <w:sz w:val="24"/>
                          <w:szCs w:val="24"/>
                          <w:lang w:val="pt-BR"/>
                        </w:rPr>
                        <w:tab/>
                      </w:r>
                      <w:r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3FBC7FBF" w:rsidR="000246E0" w:rsidRDefault="00B90995"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y</m:t>
            </m:r>
          </m:e>
          <m:sup>
            <m:r>
              <w:rPr>
                <w:rFonts w:ascii="Cambria Math" w:hAnsi="Cambria Math"/>
                <w:sz w:val="24"/>
                <w:szCs w:val="24"/>
              </w:rPr>
              <m:t>min</m:t>
            </m:r>
          </m:sup>
        </m:sSup>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5E7008DC"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proofErr w:type="spellStart"/>
      <w:r w:rsidR="00222A54" w:rsidRPr="00341FF1">
        <w:rPr>
          <w:rFonts w:asciiTheme="majorHAnsi" w:hAnsiTheme="majorHAnsi"/>
          <w:b/>
          <w:i/>
          <w:iCs/>
          <w:rPrChange w:id="176" w:author="Rosalie Gorter" w:date="2020-01-02T12:09:00Z">
            <w:rPr>
              <w:rFonts w:asciiTheme="majorHAnsi" w:hAnsiTheme="majorHAnsi"/>
              <w:i/>
              <w:iCs/>
            </w:rPr>
          </w:rPrChange>
        </w:rPr>
        <w:t>X</w:t>
      </w:r>
      <w:ins w:id="177" w:author="Rosalie Gorter" w:date="2020-01-02T12:10:00Z">
        <w:r w:rsidR="00341FF1">
          <w:rPr>
            <w:rFonts w:asciiTheme="majorHAnsi" w:hAnsiTheme="majorHAnsi"/>
            <w:i/>
            <w:iCs/>
            <w:vertAlign w:val="subscript"/>
          </w:rPr>
          <w:t>combination</w:t>
        </w:r>
      </w:ins>
      <w:proofErr w:type="spellEnd"/>
      <w:del w:id="178" w:author="Rosalie Gorter" w:date="2020-01-02T12:10:00Z">
        <w:r w:rsidR="00222A54" w:rsidRPr="00B564AC" w:rsidDel="00341FF1">
          <w:rPr>
            <w:rFonts w:asciiTheme="majorHAnsi" w:hAnsiTheme="majorHAnsi"/>
            <w:i/>
            <w:iCs/>
            <w:vertAlign w:val="superscript"/>
          </w:rPr>
          <w:delText>combination</w:delText>
        </w:r>
      </w:del>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w:t>
      </w:r>
      <w:del w:id="179" w:author="Rosalie Gorter" w:date="2020-01-02T12:51:00Z">
        <w:r w:rsidR="00222A54" w:rsidDel="004F4B9C">
          <w:rPr>
            <w:rFonts w:asciiTheme="majorHAnsi" w:hAnsiTheme="majorHAnsi"/>
          </w:rPr>
          <w:delText xml:space="preserve">categoric </w:delText>
        </w:r>
      </w:del>
      <w:ins w:id="180" w:author="Rosalie Gorter" w:date="2020-01-02T12:52:00Z">
        <w:r w:rsidR="004F4B9C">
          <w:rPr>
            <w:rFonts w:asciiTheme="majorHAnsi" w:hAnsiTheme="majorHAnsi"/>
          </w:rPr>
          <w:t>discrete</w:t>
        </w:r>
      </w:ins>
      <w:ins w:id="181" w:author="Rosalie Gorter" w:date="2020-01-02T12:51:00Z">
        <w:r w:rsidR="004F4B9C">
          <w:rPr>
            <w:rFonts w:asciiTheme="majorHAnsi" w:hAnsiTheme="majorHAnsi"/>
          </w:rPr>
          <w:t xml:space="preserve"> </w:t>
        </w:r>
      </w:ins>
      <w:r w:rsidR="00DD23B3">
        <w:rPr>
          <w:rFonts w:asciiTheme="majorHAnsi" w:hAnsiTheme="majorHAnsi"/>
        </w:rPr>
        <w:t xml:space="preserve">features </w:t>
      </w:r>
      <w:r w:rsidR="00222A54">
        <w:rPr>
          <w:rFonts w:asciiTheme="majorHAnsi" w:hAnsiTheme="majorHAnsi"/>
        </w:rPr>
        <w:t>(</w:t>
      </w:r>
      <w:proofErr w:type="spellStart"/>
      <w:r w:rsidR="00222A54" w:rsidRPr="00D026DE">
        <w:rPr>
          <w:rFonts w:asciiTheme="majorHAnsi" w:hAnsiTheme="majorHAnsi"/>
          <w:b/>
          <w:i/>
          <w:iCs/>
          <w:rPrChange w:id="182" w:author="Rosalie Gorter" w:date="2020-01-02T12:27:00Z">
            <w:rPr>
              <w:rFonts w:asciiTheme="majorHAnsi" w:hAnsiTheme="majorHAnsi"/>
              <w:i/>
              <w:iCs/>
            </w:rPr>
          </w:rPrChange>
        </w:rPr>
        <w:t>X</w:t>
      </w:r>
      <w:ins w:id="183" w:author="Rosalie Gorter" w:date="2020-01-02T12:12:00Z">
        <w:r w:rsidR="00341FF1">
          <w:rPr>
            <w:rFonts w:asciiTheme="majorHAnsi" w:hAnsiTheme="majorHAnsi"/>
            <w:i/>
            <w:iCs/>
            <w:vertAlign w:val="subscript"/>
          </w:rPr>
          <w:t>discrete</w:t>
        </w:r>
      </w:ins>
      <w:proofErr w:type="spellEnd"/>
      <w:del w:id="184" w:author="Rosalie Gorter" w:date="2020-01-02T12:12:00Z">
        <w:r w:rsidR="00222A54" w:rsidRPr="00B564AC" w:rsidDel="00341FF1">
          <w:rPr>
            <w:rFonts w:asciiTheme="majorHAnsi" w:hAnsiTheme="majorHAnsi"/>
            <w:i/>
            <w:iCs/>
            <w:vertAlign w:val="superscript"/>
          </w:rPr>
          <w:delText>categoric</w:delText>
        </w:r>
      </w:del>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w:t>
      </w:r>
      <w:del w:id="185" w:author="Rosalie Gorter" w:date="2020-01-02T12:18:00Z">
        <w:r w:rsidR="00DD23B3" w:rsidDel="00341FF1">
          <w:rPr>
            <w:rFonts w:asciiTheme="majorHAnsi" w:hAnsiTheme="majorHAnsi"/>
          </w:rPr>
          <w:delText>by means of</w:delText>
        </w:r>
      </w:del>
      <w:ins w:id="186" w:author="Rosalie Gorter" w:date="2020-01-02T12:18:00Z">
        <w:r w:rsidR="00341FF1">
          <w:rPr>
            <w:rFonts w:asciiTheme="majorHAnsi" w:hAnsiTheme="majorHAnsi"/>
          </w:rPr>
          <w:t>using</w:t>
        </w:r>
      </w:ins>
      <w:r w:rsidR="00DD23B3">
        <w:rPr>
          <w:rFonts w:asciiTheme="majorHAnsi" w:hAnsiTheme="majorHAnsi"/>
        </w:rPr>
        <w:t xml:space="preserve">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 xml:space="preserve">over-representation of successes in </w:t>
      </w:r>
      <w:commentRangeStart w:id="187"/>
      <w:r w:rsidR="00C74975" w:rsidRPr="00C74975">
        <w:rPr>
          <w:rFonts w:asciiTheme="majorHAnsi" w:hAnsiTheme="majorHAnsi"/>
        </w:rPr>
        <w:t>sample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commentRangeEnd w:id="187"/>
      <w:r w:rsidR="00D026DE">
        <w:rPr>
          <w:rStyle w:val="CommentReference"/>
        </w:rPr>
        <w:commentReference w:id="187"/>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r w:rsidR="001F090B" w:rsidRPr="001F090B">
        <w:rPr>
          <w:rFonts w:asciiTheme="majorHAnsi" w:hAnsiTheme="majorHAnsi"/>
          <w:i/>
          <w:iCs/>
        </w:rPr>
        <w:t>i,j</w:t>
      </w:r>
      <w:proofErr w:type="spellEnd"/>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B90995" w:rsidRPr="009F057B" w:rsidRDefault="00B9099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Pr>
                                <w:rFonts w:eastAsiaTheme="minorEastAsia"/>
                                <w:iCs/>
                                <w:color w:val="000000"/>
                                <w:kern w:val="24"/>
                                <w:lang w:val="pt-BR"/>
                              </w:rPr>
                              <w:tab/>
                            </w:r>
                            <w:r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" filled="f" stroked="f">
                <v:textbox style="mso-fit-shape-to-text:t" inset="0,0,0,0">
                  <w:txbxContent>
                    <w:p w14:paraId="6B1EEABC" w14:textId="7402132A" w:rsidR="00B90995" w:rsidRPr="009F057B" w:rsidRDefault="00B9099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Pr>
                          <w:rFonts w:eastAsiaTheme="minorEastAsia"/>
                          <w:iCs/>
                          <w:color w:val="000000"/>
                          <w:kern w:val="24"/>
                          <w:lang w:val="pt-BR"/>
                        </w:rPr>
                        <w:tab/>
                      </w:r>
                      <w:r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46550395" w14:textId="1E62409B" w:rsidR="00A06FCF" w:rsidDel="004F7C93" w:rsidRDefault="00035DE8" w:rsidP="00F2377E">
      <w:pPr>
        <w:spacing w:line="360" w:lineRule="auto"/>
        <w:jc w:val="both"/>
        <w:rPr>
          <w:del w:id="188" w:author="Rosalie Gorter" w:date="2020-01-02T12:31:00Z"/>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F3640C" w:rsidRPr="00B564AC">
        <w:rPr>
          <w:rFonts w:asciiTheme="majorHAnsi" w:hAnsiTheme="majorHAnsi"/>
          <w:i/>
          <w:iCs/>
        </w:rPr>
        <w:t>X</w:t>
      </w:r>
      <w:r w:rsidR="00F3640C">
        <w:rPr>
          <w:rFonts w:asciiTheme="majorHAnsi" w:hAnsiTheme="majorHAnsi"/>
          <w:i/>
          <w:iCs/>
          <w:vertAlign w:val="superscript"/>
        </w:rPr>
        <w:t>numeric</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proofErr w:type="spellStart"/>
      <w:r w:rsidRPr="00B564AC">
        <w:rPr>
          <w:rFonts w:asciiTheme="majorHAnsi" w:hAnsiTheme="majorHAnsi"/>
          <w:i/>
          <w:iCs/>
        </w:rPr>
        <w:t>X</w:t>
      </w:r>
      <w:r w:rsidRPr="00B564AC">
        <w:rPr>
          <w:rFonts w:asciiTheme="majorHAnsi" w:hAnsiTheme="majorHAnsi"/>
          <w:i/>
          <w:iCs/>
          <w:vertAlign w:val="superscript"/>
        </w:rPr>
        <w:t>combination</w:t>
      </w:r>
      <w:proofErr w:type="spellEnd"/>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w:t>
      </w:r>
      <w:ins w:id="189" w:author="Rosalie Gorter" w:date="2020-01-02T12:30:00Z">
        <w:r w:rsidR="004F7C93">
          <w:rPr>
            <w:rFonts w:asciiTheme="majorHAnsi" w:hAnsiTheme="majorHAnsi"/>
          </w:rPr>
          <w:t xml:space="preserve"> </w:t>
        </w:r>
      </w:ins>
      <w:del w:id="190" w:author="Rosalie Gorter" w:date="2020-01-02T12:30:00Z">
        <w:r w:rsidR="00F3640C" w:rsidRPr="00F3640C" w:rsidDel="004F7C93">
          <w:rPr>
            <w:rFonts w:asciiTheme="majorHAnsi" w:hAnsiTheme="majorHAnsi"/>
          </w:rPr>
          <w:delText>-</w:delText>
        </w:r>
      </w:del>
      <w:r w:rsidR="00F3640C" w:rsidRPr="00F3640C">
        <w:rPr>
          <w:rFonts w:asciiTheme="majorHAnsi" w:hAnsiTheme="majorHAnsi"/>
        </w:rPr>
        <w:t>U</w:t>
      </w:r>
      <w:ins w:id="191" w:author="Rosalie Gorter" w:date="2020-01-02T12:31:00Z">
        <w:r w:rsidR="004F7C93">
          <w:rPr>
            <w:rFonts w:asciiTheme="majorHAnsi" w:hAnsiTheme="majorHAnsi"/>
          </w:rPr>
          <w:t xml:space="preserve"> </w:t>
        </w:r>
      </w:ins>
      <w:del w:id="192" w:author="Rosalie Gorter" w:date="2020-01-02T12:30:00Z">
        <w:r w:rsidR="00F3640C" w:rsidRPr="00F3640C" w:rsidDel="004F7C93">
          <w:rPr>
            <w:rFonts w:asciiTheme="majorHAnsi" w:hAnsiTheme="majorHAnsi"/>
          </w:rPr>
          <w:delText xml:space="preserve"> </w:delText>
        </w:r>
      </w:del>
      <w:r w:rsidR="00F3640C" w:rsidRPr="00F3640C">
        <w:rPr>
          <w:rFonts w:asciiTheme="majorHAnsi" w:hAnsiTheme="majorHAnsi"/>
        </w:rPr>
        <w:t>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w:t>
      </w:r>
      <w:del w:id="193" w:author="Rosalie Gorter" w:date="2020-01-02T12:51:00Z">
        <w:r w:rsidR="00F3640C" w:rsidDel="004F4B9C">
          <w:rPr>
            <w:rFonts w:asciiTheme="majorHAnsi" w:hAnsiTheme="majorHAnsi"/>
          </w:rPr>
          <w:delText xml:space="preserve">categoric </w:delText>
        </w:r>
      </w:del>
      <w:ins w:id="194" w:author="Rosalie Gorter" w:date="2020-01-02T12:52:00Z">
        <w:r w:rsidR="004F4B9C">
          <w:rPr>
            <w:rFonts w:asciiTheme="majorHAnsi" w:hAnsiTheme="majorHAnsi"/>
          </w:rPr>
          <w:t>discrete</w:t>
        </w:r>
      </w:ins>
      <w:ins w:id="195" w:author="Rosalie Gorter" w:date="2020-01-02T12:51:00Z">
        <w:r w:rsidR="004F4B9C">
          <w:rPr>
            <w:rFonts w:asciiTheme="majorHAnsi" w:hAnsiTheme="majorHAnsi"/>
          </w:rPr>
          <w:t xml:space="preserve"> </w:t>
        </w:r>
      </w:ins>
      <w:r w:rsidR="00F3640C">
        <w:rPr>
          <w:rFonts w:asciiTheme="majorHAnsi" w:hAnsiTheme="majorHAnsi"/>
        </w:rPr>
        <w:t xml:space="preserve">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del w:id="196" w:author="Rosalie Gorter" w:date="2020-01-02T12:31:00Z">
        <w:r w:rsidR="0077059B" w:rsidRPr="0077059B" w:rsidDel="004F7C93">
          <w:rPr>
            <w:rFonts w:asciiTheme="majorHAnsi" w:hAnsiTheme="majorHAnsi"/>
          </w:rPr>
          <w:delText>.</w:delText>
        </w:r>
      </w:del>
      <w:ins w:id="197" w:author="Rosalie Gorter" w:date="2020-01-02T12:32:00Z">
        <w:r w:rsidR="004F7C93">
          <w:rPr>
            <w:rFonts w:asciiTheme="majorHAnsi" w:hAnsiTheme="majorHAnsi"/>
          </w:rPr>
          <w:t xml:space="preserve">. </w:t>
        </w:r>
      </w:ins>
    </w:p>
    <w:p w14:paraId="10F3DC58" w14:textId="77777777" w:rsidR="004F7C93" w:rsidRDefault="004F7C93" w:rsidP="00F2377E">
      <w:pPr>
        <w:spacing w:line="360" w:lineRule="auto"/>
        <w:jc w:val="both"/>
        <w:rPr>
          <w:ins w:id="198" w:author="Rosalie Gorter" w:date="2020-01-02T12:32:00Z"/>
          <w:rFonts w:asciiTheme="majorHAnsi" w:hAnsiTheme="majorHAnsi"/>
        </w:rPr>
      </w:pPr>
    </w:p>
    <w:p w14:paraId="441420BC" w14:textId="07BE451B" w:rsidR="007E4B5A" w:rsidRDefault="00A06FCF" w:rsidP="00F2377E">
      <w:pPr>
        <w:spacing w:line="360" w:lineRule="auto"/>
        <w:jc w:val="both"/>
        <w:rPr>
          <w:rFonts w:asciiTheme="majorHAnsi" w:hAnsiTheme="majorHAnsi"/>
        </w:rPr>
      </w:pPr>
      <w:proofErr w:type="spellStart"/>
      <w:r>
        <w:rPr>
          <w:rFonts w:asciiTheme="majorHAnsi" w:hAnsiTheme="majorHAnsi"/>
        </w:rPr>
        <w:lastRenderedPageBreak/>
        <w:t>All</w:t>
      </w:r>
      <w:proofErr w:type="spellEnd"/>
      <w:r>
        <w:rPr>
          <w:rFonts w:asciiTheme="majorHAnsi" w:hAnsiTheme="majorHAnsi"/>
        </w:rPr>
        <w:t xml:space="preserve"> tested </w:t>
      </w:r>
      <w:r w:rsidR="0096223D">
        <w:rPr>
          <w:rFonts w:asciiTheme="majorHAnsi" w:hAnsiTheme="majorHAnsi"/>
        </w:rPr>
        <w:t>edge probabilities between pairs of vertices</w:t>
      </w:r>
      <w:r>
        <w:rPr>
          <w:rFonts w:asciiTheme="majorHAnsi" w:hAnsiTheme="majorHAnsi"/>
        </w:rPr>
        <w:t xml:space="preserve">, either </w:t>
      </w:r>
      <w:del w:id="199" w:author="Rosalie Gorter" w:date="2020-01-02T12:51:00Z">
        <w:r w:rsidDel="004F4B9C">
          <w:rPr>
            <w:rFonts w:asciiTheme="majorHAnsi" w:hAnsiTheme="majorHAnsi"/>
          </w:rPr>
          <w:delText>categoric-</w:delText>
        </w:r>
      </w:del>
      <w:ins w:id="200" w:author="Rosalie Gorter" w:date="2020-01-02T12:52:00Z">
        <w:r w:rsidR="004F4B9C">
          <w:rPr>
            <w:rFonts w:asciiTheme="majorHAnsi" w:hAnsiTheme="majorHAnsi"/>
          </w:rPr>
          <w:t>discrete</w:t>
        </w:r>
      </w:ins>
      <w:ins w:id="201" w:author="Rosalie Gorter" w:date="2020-01-02T12:51:00Z">
        <w:r w:rsidR="004F4B9C">
          <w:rPr>
            <w:rFonts w:asciiTheme="majorHAnsi" w:hAnsiTheme="majorHAnsi"/>
          </w:rPr>
          <w:t>-</w:t>
        </w:r>
      </w:ins>
      <w:del w:id="202" w:author="Rosalie Gorter" w:date="2020-01-02T12:51:00Z">
        <w:r w:rsidDel="004F4B9C">
          <w:rPr>
            <w:rFonts w:asciiTheme="majorHAnsi" w:hAnsiTheme="majorHAnsi"/>
          </w:rPr>
          <w:delText xml:space="preserve">categoric </w:delText>
        </w:r>
      </w:del>
      <w:ins w:id="203" w:author="Rosalie Gorter" w:date="2020-01-02T12:52:00Z">
        <w:r w:rsidR="004F4B9C">
          <w:rPr>
            <w:rFonts w:asciiTheme="majorHAnsi" w:hAnsiTheme="majorHAnsi"/>
          </w:rPr>
          <w:t>discrete</w:t>
        </w:r>
      </w:ins>
      <w:ins w:id="204" w:author="Rosalie Gorter" w:date="2020-01-02T12:51:00Z">
        <w:r w:rsidR="004F4B9C">
          <w:rPr>
            <w:rFonts w:asciiTheme="majorHAnsi" w:hAnsiTheme="majorHAnsi"/>
          </w:rPr>
          <w:t xml:space="preserve"> </w:t>
        </w:r>
      </w:ins>
      <w:r>
        <w:rPr>
          <w:rFonts w:asciiTheme="majorHAnsi" w:hAnsiTheme="majorHAnsi"/>
        </w:rPr>
        <w:t xml:space="preserve">or </w:t>
      </w:r>
      <w:del w:id="205" w:author="Rosalie Gorter" w:date="2020-01-02T12:51:00Z">
        <w:r w:rsidDel="004F4B9C">
          <w:rPr>
            <w:rFonts w:asciiTheme="majorHAnsi" w:hAnsiTheme="majorHAnsi"/>
          </w:rPr>
          <w:delText>categoric-</w:delText>
        </w:r>
      </w:del>
      <w:ins w:id="206" w:author="Rosalie Gorter" w:date="2020-01-02T12:52:00Z">
        <w:r w:rsidR="004F4B9C">
          <w:rPr>
            <w:rFonts w:asciiTheme="majorHAnsi" w:hAnsiTheme="majorHAnsi"/>
          </w:rPr>
          <w:t>discrete</w:t>
        </w:r>
      </w:ins>
      <w:ins w:id="207" w:author="Rosalie Gorter" w:date="2020-01-02T12:51:00Z">
        <w:r w:rsidR="004F4B9C">
          <w:rPr>
            <w:rFonts w:asciiTheme="majorHAnsi" w:hAnsiTheme="majorHAnsi"/>
          </w:rPr>
          <w:t>-</w:t>
        </w:r>
      </w:ins>
      <w:r>
        <w:rPr>
          <w:rFonts w:asciiTheme="majorHAnsi" w:hAnsiTheme="majorHAnsi"/>
        </w:rPr>
        <w:t>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4F7C93">
        <w:rPr>
          <w:rFonts w:asciiTheme="majorHAnsi" w:hAnsiTheme="majorHAnsi"/>
          <w:b/>
          <w:i/>
          <w:iCs/>
          <w:rPrChange w:id="208" w:author="Rosalie Gorter" w:date="2020-01-02T12:35:00Z">
            <w:rPr>
              <w:rFonts w:asciiTheme="majorHAnsi" w:hAnsiTheme="majorHAnsi"/>
              <w:i/>
              <w:iCs/>
            </w:rPr>
          </w:rPrChange>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Multiple Test 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ins w:id="209" w:author="Rosalie Gorter" w:date="2020-01-02T12:37:00Z">
        <w:r w:rsidR="004F7C93">
          <w:rPr>
            <w:rFonts w:asciiTheme="majorHAnsi" w:hAnsiTheme="majorHAnsi"/>
          </w:rPr>
          <w:t>E</w:t>
        </w:r>
      </w:ins>
      <w:r w:rsidR="00854254">
        <w:rPr>
          <w:rFonts w:asciiTheme="majorHAnsi" w:hAnsiTheme="majorHAnsi"/>
        </w:rPr>
        <w:t>, equation 4</w:t>
      </w:r>
      <w:r w:rsidR="00D54B4E">
        <w:rPr>
          <w:rFonts w:asciiTheme="majorHAnsi" w:hAnsiTheme="majorHAnsi"/>
        </w:rPr>
        <w:t xml:space="preserve">) but </w:t>
      </w:r>
      <w:del w:id="210" w:author="Rosalie Gorter" w:date="2020-01-02T12:37:00Z">
        <w:r w:rsidR="00D54B4E" w:rsidDel="004F7C93">
          <w:rPr>
            <w:rFonts w:asciiTheme="majorHAnsi" w:hAnsiTheme="majorHAnsi"/>
          </w:rPr>
          <w:delText>optional are</w:delText>
        </w:r>
      </w:del>
      <w:ins w:id="211" w:author="Rosalie Gorter" w:date="2020-01-02T12:37:00Z">
        <w:r w:rsidR="004F7C93">
          <w:rPr>
            <w:rFonts w:asciiTheme="majorHAnsi" w:hAnsiTheme="majorHAnsi"/>
          </w:rPr>
          <w:t xml:space="preserve">can be </w:t>
        </w:r>
      </w:ins>
      <w:ins w:id="212" w:author="Rosalie Gorter" w:date="2020-01-02T12:38:00Z">
        <w:r w:rsidR="004F7C93">
          <w:rPr>
            <w:rFonts w:asciiTheme="majorHAnsi" w:hAnsiTheme="majorHAnsi"/>
          </w:rPr>
          <w:t>adjusted to</w:t>
        </w:r>
      </w:ins>
      <w:r w:rsidR="00D54B4E">
        <w:rPr>
          <w:rFonts w:asciiTheme="majorHAnsi" w:hAnsiTheme="majorHAnsi"/>
        </w:rPr>
        <w:t xml:space="preserv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02D2686C" w:rsidR="00B90995" w:rsidRPr="00854254" w:rsidRDefault="00B90995"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Pr="00854254">
                              <w:rPr>
                                <w:rFonts w:eastAsiaTheme="minorEastAsia"/>
                                <w:color w:val="000000"/>
                                <w:kern w:val="24"/>
                                <w:lang w:val="nl-NL"/>
                              </w:rPr>
                              <w:tab/>
                            </w:r>
                            <w:r w:rsidRPr="00854254">
                              <w:rPr>
                                <w:rFonts w:eastAsiaTheme="minorEastAsia"/>
                                <w:color w:val="000000"/>
                                <w:kern w:val="24"/>
                                <w:lang w:val="nl-NL"/>
                              </w:rPr>
                              <w:tab/>
                            </w:r>
                            <w:r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" filled="f" stroked="f">
                <v:textbox style="mso-fit-shape-to-text:t" inset="0,0,0,0">
                  <w:txbxContent>
                    <w:p w14:paraId="26197CC1" w14:textId="02D2686C" w:rsidR="00B90995" w:rsidRPr="00854254" w:rsidRDefault="00B90995"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Pr="00854254">
                        <w:rPr>
                          <w:rFonts w:eastAsiaTheme="minorEastAsia"/>
                          <w:color w:val="000000"/>
                          <w:kern w:val="24"/>
                          <w:lang w:val="nl-NL"/>
                        </w:rPr>
                        <w:tab/>
                      </w:r>
                      <w:r w:rsidRPr="00854254">
                        <w:rPr>
                          <w:rFonts w:eastAsiaTheme="minorEastAsia"/>
                          <w:color w:val="000000"/>
                          <w:kern w:val="24"/>
                          <w:lang w:val="nl-NL"/>
                        </w:rPr>
                        <w:tab/>
                      </w:r>
                      <w:r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" filled="f" stroked="f">
                <v:textbox style="mso-fit-shape-to-text:t" inset="0,0,0,0">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3116C6F9"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 xml:space="preserve">The advantage </w:t>
      </w:r>
      <w:ins w:id="213" w:author="Rosalie Gorter" w:date="2020-01-02T12:40:00Z">
        <w:r w:rsidR="00B926F4">
          <w:rPr>
            <w:rFonts w:asciiTheme="majorHAnsi" w:hAnsiTheme="majorHAnsi"/>
          </w:rPr>
          <w:t xml:space="preserve">of using </w:t>
        </w:r>
      </w:ins>
      <w:del w:id="214" w:author="Rosalie Gorter" w:date="2020-01-02T12:40:00Z">
        <w:r w:rsidR="001063EC" w:rsidDel="00B926F4">
          <w:rPr>
            <w:rFonts w:asciiTheme="majorHAnsi" w:hAnsiTheme="majorHAnsi"/>
          </w:rPr>
          <w:delText xml:space="preserve">is that </w:delText>
        </w:r>
      </w:del>
      <w:r w:rsidR="001063EC">
        <w:rPr>
          <w:rFonts w:asciiTheme="majorHAnsi" w:hAnsiTheme="majorHAnsi"/>
        </w:rPr>
        <w:t>d3graph is</w:t>
      </w:r>
      <w:ins w:id="215" w:author="Rosalie Gorter" w:date="2020-01-02T12:41:00Z">
        <w:r w:rsidR="00B926F4">
          <w:rPr>
            <w:rFonts w:asciiTheme="majorHAnsi" w:hAnsiTheme="majorHAnsi"/>
          </w:rPr>
          <w:t xml:space="preserve"> that</w:t>
        </w:r>
      </w:ins>
      <w:r w:rsidR="001063EC">
        <w:rPr>
          <w:rFonts w:asciiTheme="majorHAnsi" w:hAnsiTheme="majorHAnsi"/>
        </w:rPr>
        <w:t xml:space="preserve"> an interactive and stand-alone network</w:t>
      </w:r>
      <w:ins w:id="216" w:author="Rosalie Gorter" w:date="2020-01-02T12:41:00Z">
        <w:r w:rsidR="00B926F4">
          <w:rPr>
            <w:rFonts w:asciiTheme="majorHAnsi" w:hAnsiTheme="majorHAnsi"/>
          </w:rPr>
          <w:t xml:space="preserve"> is </w:t>
        </w:r>
        <w:proofErr w:type="spellStart"/>
        <w:r w:rsidR="00B926F4">
          <w:rPr>
            <w:rFonts w:asciiTheme="majorHAnsi" w:hAnsiTheme="majorHAnsi"/>
          </w:rPr>
          <w:t>generated</w:t>
        </w:r>
      </w:ins>
      <w:proofErr w:type="spellEnd"/>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 xml:space="preserve">nodes can be highlighted </w:t>
      </w:r>
      <w:ins w:id="217" w:author="Rosalie Gorter" w:date="2020-01-02T12:41:00Z">
        <w:r w:rsidR="00B926F4">
          <w:rPr>
            <w:rFonts w:asciiTheme="majorHAnsi" w:hAnsiTheme="majorHAnsi"/>
          </w:rPr>
          <w:t>by</w:t>
        </w:r>
      </w:ins>
      <w:del w:id="218" w:author="Rosalie Gorter" w:date="2020-01-02T12:41:00Z">
        <w:r w:rsidR="0045466D" w:rsidDel="00B926F4">
          <w:rPr>
            <w:rFonts w:asciiTheme="majorHAnsi" w:hAnsiTheme="majorHAnsi"/>
          </w:rPr>
          <w:delText>when</w:delText>
        </w:r>
      </w:del>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w:t>
      </w:r>
      <w:ins w:id="219" w:author="Rosalie Gorter" w:date="2020-01-02T12:41:00Z">
        <w:r w:rsidR="00B926F4">
          <w:rPr>
            <w:rFonts w:asciiTheme="majorHAnsi" w:hAnsiTheme="majorHAnsi"/>
          </w:rPr>
          <w:t>ing</w:t>
        </w:r>
      </w:ins>
      <w:del w:id="220" w:author="Rosalie Gorter" w:date="2020-01-02T12:41:00Z">
        <w:r w:rsidR="0045466D" w:rsidRPr="00061160" w:rsidDel="00B926F4">
          <w:rPr>
            <w:rFonts w:asciiTheme="majorHAnsi" w:hAnsiTheme="majorHAnsi"/>
          </w:rPr>
          <w:delText>ed</w:delText>
        </w:r>
      </w:del>
      <w:r w:rsidR="0045466D" w:rsidRPr="00061160">
        <w:rPr>
          <w:rFonts w:asciiTheme="majorHAnsi" w:hAnsiTheme="majorHAnsi"/>
        </w:rPr>
        <w:t xml:space="preserve"> </w:t>
      </w:r>
      <w:proofErr w:type="spellStart"/>
      <w:r w:rsidR="00CE07B5">
        <w:rPr>
          <w:rFonts w:asciiTheme="majorHAnsi" w:hAnsiTheme="majorHAnsi"/>
        </w:rPr>
        <w:t>on</w:t>
      </w:r>
      <w:proofErr w:type="spellEnd"/>
      <w:r w:rsidR="00CE07B5">
        <w:rPr>
          <w:rFonts w:asciiTheme="majorHAnsi" w:hAnsiTheme="majorHAnsi"/>
        </w:rPr>
        <w:t xml:space="preserve">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 xml:space="preserve">can easily be adapted to display </w:t>
      </w:r>
      <w:del w:id="221" w:author="Rosalie Gorter" w:date="2020-01-02T12:47:00Z">
        <w:r w:rsidR="0045466D" w:rsidRPr="00CA7F71" w:rsidDel="00B90995">
          <w:rPr>
            <w:rFonts w:asciiTheme="majorHAnsi" w:hAnsiTheme="majorHAnsi"/>
          </w:rPr>
          <w:delText xml:space="preserve">any of </w:delText>
        </w:r>
      </w:del>
      <w:r w:rsidR="0045466D" w:rsidRPr="00CA7F71">
        <w:rPr>
          <w:rFonts w:asciiTheme="majorHAnsi" w:hAnsiTheme="majorHAnsi"/>
        </w:rPr>
        <w:t>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 xml:space="preserve">indicate </w:t>
      </w:r>
      <w:ins w:id="222" w:author="Rosalie Gorter" w:date="2020-01-02T12:49:00Z">
        <w:r w:rsidR="00B90995">
          <w:rPr>
            <w:rFonts w:asciiTheme="majorHAnsi" w:hAnsiTheme="majorHAnsi"/>
          </w:rPr>
          <w:t xml:space="preserve">which </w:t>
        </w:r>
      </w:ins>
      <w:r w:rsidR="00C77E56" w:rsidRPr="00C77E56">
        <w:rPr>
          <w:rFonts w:asciiTheme="majorHAnsi" w:hAnsiTheme="majorHAnsi"/>
        </w:rPr>
        <w:t xml:space="preserve">pairs of vertices are adjacent </w:t>
      </w:r>
      <w:ins w:id="223" w:author="Rosalie Gorter" w:date="2020-01-02T12:49:00Z">
        <w:r w:rsidR="00B90995">
          <w:rPr>
            <w:rFonts w:asciiTheme="majorHAnsi" w:hAnsiTheme="majorHAnsi"/>
          </w:rPr>
          <w:t xml:space="preserve">or non-adjacent </w:t>
        </w:r>
      </w:ins>
      <w:del w:id="224" w:author="Rosalie Gorter" w:date="2020-01-02T12:49:00Z">
        <w:r w:rsidR="00C77E56" w:rsidRPr="00C77E56" w:rsidDel="00B90995">
          <w:rPr>
            <w:rFonts w:asciiTheme="majorHAnsi" w:hAnsiTheme="majorHAnsi"/>
          </w:rPr>
          <w:delText xml:space="preserve">or not </w:delText>
        </w:r>
      </w:del>
      <w:r w:rsidR="00C77E56" w:rsidRPr="00C77E56">
        <w:rPr>
          <w:rFonts w:asciiTheme="majorHAnsi" w:hAnsiTheme="majorHAnsi"/>
        </w:rPr>
        <w:t>in the graph.</w:t>
      </w:r>
    </w:p>
    <w:p w14:paraId="2A4BA123" w14:textId="0097F793" w:rsidR="001453F4" w:rsidRDefault="001453F4" w:rsidP="001453F4">
      <w:pPr>
        <w:spacing w:line="360" w:lineRule="auto"/>
        <w:jc w:val="both"/>
        <w:rPr>
          <w:rFonts w:asciiTheme="majorHAnsi" w:hAnsiTheme="majorHAnsi"/>
          <w:szCs w:val="20"/>
        </w:rPr>
      </w:pPr>
      <w:r>
        <w:rPr>
          <w:rStyle w:val="Heading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w:t>
      </w:r>
      <w:del w:id="225" w:author="Rosalie Gorter" w:date="2020-01-02T12:50:00Z">
        <w:r w:rsidR="00F14B3D" w:rsidDel="00B90995">
          <w:rPr>
            <w:rFonts w:asciiTheme="majorHAnsi" w:hAnsiTheme="majorHAnsi"/>
          </w:rPr>
          <w:delText xml:space="preserve">categoric </w:delText>
        </w:r>
      </w:del>
      <w:ins w:id="226" w:author="Rosalie Gorter" w:date="2020-01-02T12:50:00Z">
        <w:r w:rsidR="00B90995">
          <w:rPr>
            <w:rFonts w:asciiTheme="majorHAnsi" w:hAnsiTheme="majorHAnsi"/>
          </w:rPr>
          <w:t xml:space="preserve">subset of the </w:t>
        </w:r>
      </w:ins>
      <w:r>
        <w:rPr>
          <w:rFonts w:asciiTheme="majorHAnsi" w:hAnsiTheme="majorHAnsi"/>
        </w:rPr>
        <w:t>data</w:t>
      </w:r>
      <w:ins w:id="227" w:author="Rosalie Gorter" w:date="2020-01-02T12:50:00Z">
        <w:r w:rsidR="00B90995">
          <w:rPr>
            <w:rFonts w:asciiTheme="majorHAnsi" w:hAnsiTheme="majorHAnsi"/>
          </w:rPr>
          <w:t xml:space="preserve"> containing all </w:t>
        </w:r>
      </w:ins>
      <w:ins w:id="228" w:author="Rosalie Gorter" w:date="2020-01-02T12:52:00Z">
        <w:r w:rsidR="004F4B9C">
          <w:rPr>
            <w:rFonts w:asciiTheme="majorHAnsi" w:hAnsiTheme="majorHAnsi"/>
          </w:rPr>
          <w:t>discrete</w:t>
        </w:r>
      </w:ins>
      <w:ins w:id="229" w:author="Rosalie Gorter" w:date="2020-01-02T12:50:00Z">
        <w:r w:rsidR="00B90995">
          <w:rPr>
            <w:rFonts w:asciiTheme="majorHAnsi" w:hAnsiTheme="majorHAnsi"/>
          </w:rPr>
          <w:t xml:space="preserve"> variables</w:t>
        </w:r>
      </w:ins>
      <w:del w:id="230" w:author="Rosalie Gorter" w:date="2020-01-02T12:50:00Z">
        <w:r w:rsidDel="00B90995">
          <w:rPr>
            <w:rFonts w:asciiTheme="majorHAnsi" w:hAnsiTheme="majorHAnsi"/>
          </w:rPr>
          <w:delText xml:space="preserve"> sets</w:delText>
        </w:r>
      </w:del>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w:t>
      </w:r>
      <w:del w:id="231" w:author="Rosalie Gorter" w:date="2020-01-02T12:53:00Z">
        <w:r w:rsidRPr="00EB15AD" w:rsidDel="004F4B9C">
          <w:rPr>
            <w:rFonts w:asciiTheme="majorHAnsi" w:hAnsiTheme="majorHAnsi"/>
          </w:rPr>
          <w:delText xml:space="preserve">to </w:delText>
        </w:r>
      </w:del>
      <w:r>
        <w:rPr>
          <w:rFonts w:asciiTheme="majorHAnsi" w:hAnsiTheme="majorHAnsi"/>
        </w:rPr>
        <w:t>the</w:t>
      </w:r>
      <w:r w:rsidRPr="00EB15AD">
        <w:rPr>
          <w:rFonts w:asciiTheme="majorHAnsi" w:hAnsiTheme="majorHAnsi"/>
        </w:rPr>
        <w:t xml:space="preserve"> given data</w:t>
      </w:r>
      <w:del w:id="232" w:author="Rosalie Gorter" w:date="2020-01-02T12:53:00Z">
        <w:r w:rsidRPr="00EB15AD" w:rsidDel="004F4B9C">
          <w:rPr>
            <w:rFonts w:asciiTheme="majorHAnsi" w:hAnsiTheme="majorHAnsi"/>
          </w:rPr>
          <w:delText xml:space="preserve"> set</w:delText>
        </w:r>
      </w:del>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t>
      </w:r>
      <w:del w:id="233" w:author="Rosalie Gorter" w:date="2020-01-02T12:54:00Z">
        <w:r w:rsidDel="004F4B9C">
          <w:rPr>
            <w:rFonts w:asciiTheme="majorHAnsi" w:hAnsiTheme="majorHAnsi"/>
          </w:rPr>
          <w:delText>We used</w:delText>
        </w:r>
      </w:del>
      <w:ins w:id="234" w:author="Rosalie Gorter" w:date="2020-01-02T12:54:00Z">
        <w:r w:rsidR="004F4B9C">
          <w:rPr>
            <w:rFonts w:asciiTheme="majorHAnsi" w:hAnsiTheme="majorHAnsi"/>
          </w:rPr>
          <w:t>The</w:t>
        </w:r>
      </w:ins>
      <w:r>
        <w:rPr>
          <w:rFonts w:asciiTheme="majorHAnsi" w:hAnsiTheme="majorHAnsi"/>
        </w:rPr>
        <w:t xml:space="preserve">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w:t>
      </w:r>
      <w:commentRangeStart w:id="235"/>
      <w:r>
        <w:rPr>
          <w:rFonts w:asciiTheme="majorHAnsi" w:hAnsiTheme="majorHAnsi"/>
        </w:rPr>
        <w:t>BIC</w:t>
      </w:r>
      <w:commentRangeEnd w:id="235"/>
      <w:r w:rsidR="004F4B9C">
        <w:rPr>
          <w:rStyle w:val="CommentReference"/>
        </w:rPr>
        <w:commentReference w:id="235"/>
      </w:r>
      <w:r>
        <w:rPr>
          <w:rFonts w:asciiTheme="majorHAnsi" w:hAnsiTheme="majorHAnsi"/>
        </w:rPr>
        <w:t>)</w:t>
      </w:r>
      <w:ins w:id="236" w:author="Rosalie Gorter" w:date="2020-01-02T12:54:00Z">
        <w:r w:rsidR="004F4B9C">
          <w:rPr>
            <w:rFonts w:asciiTheme="majorHAnsi" w:hAnsiTheme="majorHAnsi"/>
          </w:rPr>
          <w:t xml:space="preserve"> was used</w:t>
        </w:r>
      </w:ins>
      <w:r>
        <w:rPr>
          <w:rFonts w:asciiTheme="majorHAnsi" w:hAnsiTheme="majorHAnsi"/>
        </w:rPr>
        <w:t xml:space="preserve"> as the </w:t>
      </w:r>
      <w:r w:rsidRPr="00D705FD">
        <w:rPr>
          <w:rFonts w:asciiTheme="majorHAnsi" w:hAnsiTheme="majorHAnsi"/>
        </w:rPr>
        <w:t xml:space="preserve">scoring functions to measure </w:t>
      </w:r>
      <w:r w:rsidRPr="00D705FD">
        <w:rPr>
          <w:rFonts w:asciiTheme="majorHAnsi" w:hAnsiTheme="majorHAnsi"/>
        </w:rPr>
        <w:lastRenderedPageBreak/>
        <w:t>the</w:t>
      </w:r>
      <w:ins w:id="237" w:author="Rosalie Gorter" w:date="2020-01-02T12:54:00Z">
        <w:r w:rsidR="004F4B9C">
          <w:rPr>
            <w:rFonts w:asciiTheme="majorHAnsi" w:hAnsiTheme="majorHAnsi"/>
          </w:rPr>
          <w:t xml:space="preserve"> </w:t>
        </w:r>
      </w:ins>
      <w:del w:id="238" w:author="Rosalie Gorter" w:date="2020-01-02T12:54:00Z">
        <w:r w:rsidRPr="00D705FD" w:rsidDel="004F4B9C">
          <w:rPr>
            <w:rFonts w:asciiTheme="majorHAnsi" w:hAnsiTheme="majorHAnsi"/>
          </w:rPr>
          <w:delText xml:space="preserve"> fit between model and data</w:delText>
        </w:r>
      </w:del>
      <w:ins w:id="239" w:author="Rosalie Gorter" w:date="2020-01-02T12:54:00Z">
        <w:r w:rsidR="004F4B9C">
          <w:rPr>
            <w:rFonts w:asciiTheme="majorHAnsi" w:hAnsiTheme="majorHAnsi"/>
          </w:rPr>
          <w:t>model fit</w:t>
        </w:r>
      </w:ins>
      <w:ins w:id="240" w:author="Rosalie Gorter" w:date="2020-01-02T12:55:00Z">
        <w:r w:rsidR="004F4B9C">
          <w:rPr>
            <w:rFonts w:asciiTheme="majorHAnsi" w:hAnsiTheme="majorHAnsi"/>
          </w:rPr>
          <w:t xml:space="preserve">. The </w:t>
        </w:r>
      </w:ins>
      <w:del w:id="241" w:author="Rosalie Gorter" w:date="2020-01-02T12:55:00Z">
        <w:r w:rsidDel="004F4B9C">
          <w:rPr>
            <w:rFonts w:asciiTheme="majorHAnsi" w:hAnsiTheme="majorHAnsi"/>
          </w:rPr>
          <w:delText xml:space="preserve">, and </w:delText>
        </w:r>
      </w:del>
      <w:r>
        <w:rPr>
          <w:rFonts w:asciiTheme="majorHAnsi" w:hAnsiTheme="majorHAnsi"/>
        </w:rPr>
        <w:t>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ing</w:t>
      </w:r>
      <w:ins w:id="242" w:author="Rosalie Gorter" w:date="2020-01-02T12:55:00Z">
        <w:r w:rsidR="004F4B9C">
          <w:rPr>
            <w:rFonts w:asciiTheme="majorHAnsi" w:hAnsiTheme="majorHAnsi"/>
          </w:rPr>
          <w:t xml:space="preserve"> algorithm was used</w:t>
        </w:r>
      </w:ins>
      <w:r>
        <w:rPr>
          <w:rFonts w:asciiTheme="majorHAnsi" w:hAnsiTheme="majorHAnsi"/>
        </w:rPr>
        <w:t xml:space="preserve">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10984477" w:rsidR="00285189" w:rsidRPr="00D94BB6" w:rsidRDefault="00285189" w:rsidP="001453F4">
      <w:pPr>
        <w:spacing w:line="360" w:lineRule="auto"/>
        <w:jc w:val="both"/>
        <w:rPr>
          <w:rFonts w:asciiTheme="majorHAnsi" w:hAnsiTheme="majorHAnsi"/>
        </w:rPr>
      </w:pPr>
      <w:r>
        <w:rPr>
          <w:rFonts w:asciiTheme="majorHAnsi" w:hAnsiTheme="majorHAnsi"/>
          <w:b/>
          <w:bCs/>
        </w:rPr>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w:t>
      </w:r>
      <w:proofErr w:type="spellStart"/>
      <w:r w:rsidR="00537645">
        <w:rPr>
          <w:rFonts w:asciiTheme="majorHAnsi" w:hAnsiTheme="majorHAnsi"/>
        </w:rPr>
        <w:t>dtypes</w:t>
      </w:r>
      <w:proofErr w:type="spellEnd"/>
      <w:r w:rsidR="00537645">
        <w:rPr>
          <w:rFonts w:asciiTheme="majorHAnsi" w:hAnsiTheme="majorHAnsi"/>
        </w:rPr>
        <w:t xml:space="preserve">,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 xml:space="preserve">. </w:t>
      </w:r>
      <w:r>
        <w:rPr>
          <w:rFonts w:asciiTheme="majorHAnsi" w:hAnsiTheme="majorHAnsi"/>
        </w:rPr>
        <w:t xml:space="preserve">Code for </w:t>
      </w:r>
      <w:proofErr w:type="spellStart"/>
      <w:r>
        <w:rPr>
          <w:rFonts w:asciiTheme="majorHAnsi" w:hAnsiTheme="majorHAnsi"/>
        </w:rPr>
        <w:t>HNet</w:t>
      </w:r>
      <w:proofErr w:type="spellEnd"/>
      <w:r>
        <w:rPr>
          <w:rFonts w:asciiTheme="majorHAnsi" w:hAnsiTheme="majorHAnsi"/>
        </w:rPr>
        <w:t xml:space="preserve"> is available at </w:t>
      </w:r>
      <w:hyperlink r:id="rId12" w:history="1">
        <w:r w:rsidR="00E17F5B" w:rsidRPr="00C93405">
          <w:rPr>
            <w:rStyle w:val="Hyperlink"/>
            <w:rFonts w:asciiTheme="majorHAnsi" w:hAnsiTheme="majorHAnsi"/>
          </w:rPr>
          <w:t>https://github.com/erdogant/hnet</w:t>
        </w:r>
      </w:hyperlink>
      <w:r w:rsidR="00412D21">
        <w:rPr>
          <w:rFonts w:asciiTheme="majorHAnsi" w:hAnsiTheme="majorHAnsi"/>
        </w:rPr>
        <w:t xml:space="preserve"> or by “</w:t>
      </w:r>
      <w:r w:rsidR="00412D21" w:rsidRPr="00412D21">
        <w:rPr>
          <w:rFonts w:asciiTheme="majorHAnsi" w:hAnsiTheme="majorHAnsi"/>
          <w:i/>
          <w:iCs/>
        </w:rPr>
        <w:t>pip</w:t>
      </w:r>
      <w:ins w:id="243" w:author="Rosalie Gorter" w:date="2020-01-02T12:55:00Z">
        <w:r w:rsidR="004F4B9C">
          <w:rPr>
            <w:rFonts w:asciiTheme="majorHAnsi" w:hAnsiTheme="majorHAnsi"/>
            <w:i/>
            <w:iCs/>
          </w:rPr>
          <w:t>3</w:t>
        </w:r>
      </w:ins>
      <w:r w:rsidR="00412D21" w:rsidRPr="00412D21">
        <w:rPr>
          <w:rFonts w:asciiTheme="majorHAnsi" w:hAnsiTheme="majorHAnsi"/>
          <w:i/>
          <w:iCs/>
        </w:rPr>
        <w:t xml:space="preserve"> install </w:t>
      </w:r>
      <w:proofErr w:type="spellStart"/>
      <w:r w:rsidR="00412D21" w:rsidRPr="00412D21">
        <w:rPr>
          <w:rFonts w:asciiTheme="majorHAnsi" w:hAnsiTheme="majorHAnsi"/>
          <w:i/>
          <w:iCs/>
        </w:rPr>
        <w:t>hnet</w:t>
      </w:r>
      <w:proofErr w:type="spellEnd"/>
      <w:r w:rsidR="00412D21">
        <w:rPr>
          <w:rFonts w:asciiTheme="majorHAnsi" w:hAnsiTheme="majorHAnsi"/>
        </w:rPr>
        <w:t>”</w:t>
      </w:r>
      <w:r>
        <w:rPr>
          <w:rFonts w:asciiTheme="majorHAnsi" w:hAnsiTheme="majorHAnsi"/>
        </w:rPr>
        <w:t xml:space="preserve">, whereas for d3graph is available at </w:t>
      </w:r>
      <w:hyperlink r:id="rId13" w:history="1">
        <w:r w:rsidR="00412D21" w:rsidRPr="00C93405">
          <w:rPr>
            <w:rStyle w:val="Hyperlink"/>
            <w:rFonts w:asciiTheme="majorHAnsi" w:hAnsiTheme="majorHAnsi"/>
          </w:rPr>
          <w:t>https://github.com/erdogant/d3graph</w:t>
        </w:r>
      </w:hyperlink>
      <w:r w:rsidR="00412D21">
        <w:rPr>
          <w:rFonts w:asciiTheme="majorHAnsi" w:hAnsiTheme="majorHAnsi"/>
        </w:rPr>
        <w:t xml:space="preserve"> or by “</w:t>
      </w:r>
      <w:r w:rsidR="00412D21" w:rsidRPr="00412D21">
        <w:rPr>
          <w:rFonts w:asciiTheme="majorHAnsi" w:hAnsiTheme="majorHAnsi"/>
          <w:i/>
          <w:iCs/>
        </w:rPr>
        <w:t>pip</w:t>
      </w:r>
      <w:ins w:id="244" w:author="Rosalie Gorter" w:date="2020-01-02T12:56:00Z">
        <w:r w:rsidR="004F4B9C">
          <w:rPr>
            <w:rFonts w:asciiTheme="majorHAnsi" w:hAnsiTheme="majorHAnsi"/>
            <w:i/>
            <w:iCs/>
          </w:rPr>
          <w:t>3</w:t>
        </w:r>
      </w:ins>
      <w:r w:rsidR="00412D21" w:rsidRPr="00412D21">
        <w:rPr>
          <w:rFonts w:asciiTheme="majorHAnsi" w:hAnsiTheme="majorHAnsi"/>
          <w:i/>
          <w:iCs/>
        </w:rPr>
        <w:t xml:space="preserve"> install d3graph</w:t>
      </w:r>
      <w:r w:rsidR="00412D21">
        <w:rPr>
          <w:rFonts w:asciiTheme="majorHAnsi" w:hAnsiTheme="majorHAnsi"/>
        </w:rPr>
        <w:t>”</w:t>
      </w:r>
      <w:r>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w:t>
      </w:r>
      <w:r w:rsidR="001147BC">
        <w:rPr>
          <w:rFonts w:asciiTheme="majorHAnsi" w:hAnsiTheme="majorHAnsi"/>
        </w:rPr>
        <w:t xml:space="preserve">and detailed documentation for installation </w:t>
      </w:r>
      <w:r w:rsidR="00BC7E7E">
        <w:rPr>
          <w:rFonts w:asciiTheme="majorHAnsi" w:hAnsiTheme="majorHAnsi"/>
        </w:rPr>
        <w:t xml:space="preserve">can be found on </w:t>
      </w:r>
      <w:proofErr w:type="spellStart"/>
      <w:r w:rsidR="00BC7E7E">
        <w:rPr>
          <w:rFonts w:asciiTheme="majorHAnsi" w:hAnsiTheme="majorHAnsi"/>
        </w:rPr>
        <w:t>github</w:t>
      </w:r>
      <w:proofErr w:type="spellEnd"/>
      <w:r w:rsidR="00BC7E7E">
        <w:rPr>
          <w:rFonts w:asciiTheme="majorHAnsi" w:hAnsiTheme="majorHAnsi"/>
        </w:rPr>
        <w:t>.</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Heading1"/>
        <w:rPr>
          <w:b/>
        </w:rPr>
      </w:pPr>
      <w:r>
        <w:rPr>
          <w:rFonts w:ascii="Times New Roman" w:hAnsi="Times New Roman" w:cs="Times New Roman"/>
          <w:b/>
          <w:color w:val="000000" w:themeColor="text1"/>
          <w:sz w:val="36"/>
          <w:szCs w:val="36"/>
        </w:rPr>
        <w:lastRenderedPageBreak/>
        <w:t>Data</w:t>
      </w:r>
    </w:p>
    <w:p w14:paraId="1B2D8C1F" w14:textId="71B3D0D1" w:rsidR="002E3456" w:rsidRDefault="002E3456" w:rsidP="002E3456">
      <w:pPr>
        <w:spacing w:line="360" w:lineRule="auto"/>
        <w:jc w:val="both"/>
        <w:rPr>
          <w:rFonts w:asciiTheme="majorHAnsi" w:hAnsiTheme="majorHAnsi"/>
        </w:rPr>
      </w:pPr>
      <w:r>
        <w:rPr>
          <w:rStyle w:val="Heading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w:t>
      </w:r>
      <w:commentRangeStart w:id="245"/>
      <w:r>
        <w:rPr>
          <w:rFonts w:asciiTheme="majorHAnsi" w:hAnsiTheme="majorHAnsi"/>
        </w:rPr>
        <w:t xml:space="preserve">data </w:t>
      </w:r>
      <w:commentRangeEnd w:id="245"/>
      <w:r w:rsidR="00E86E0A">
        <w:rPr>
          <w:rStyle w:val="CommentReference"/>
        </w:rPr>
        <w:commentReference w:id="245"/>
      </w:r>
      <w:r>
        <w:rPr>
          <w:rFonts w:asciiTheme="majorHAnsi" w:hAnsiTheme="majorHAnsi"/>
        </w:rPr>
        <w:t>sets vary in sample size</w:t>
      </w:r>
      <w:del w:id="246" w:author="Rosalie Gorter" w:date="2020-01-02T13:06:00Z">
        <w:r w:rsidDel="00E86E0A">
          <w:rPr>
            <w:rFonts w:asciiTheme="majorHAnsi" w:hAnsiTheme="majorHAnsi"/>
          </w:rPr>
          <w:delText>s</w:delText>
        </w:r>
      </w:del>
      <w:r>
        <w:rPr>
          <w:rFonts w:asciiTheme="majorHAnsi" w:hAnsiTheme="majorHAnsi"/>
        </w:rPr>
        <w:t xml:space="preserve">;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Heading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6E59164F" w:rsidR="00F3347E" w:rsidRDefault="00F3347E" w:rsidP="000410E0">
      <w:pPr>
        <w:spacing w:line="360" w:lineRule="auto"/>
        <w:jc w:val="both"/>
        <w:rPr>
          <w:rFonts w:asciiTheme="majorHAnsi" w:hAnsiTheme="majorHAnsi"/>
        </w:rPr>
      </w:pPr>
      <w:r>
        <w:rPr>
          <w:rFonts w:asciiTheme="majorHAnsi" w:hAnsiTheme="majorHAnsi"/>
        </w:rPr>
        <w:t xml:space="preserve">In this work, we evaluate </w:t>
      </w:r>
      <w:ins w:id="247" w:author="Rosalie Gorter" w:date="2020-01-02T13:08:00Z">
        <w:r w:rsidR="00E86E0A">
          <w:rPr>
            <w:rFonts w:asciiTheme="majorHAnsi" w:hAnsiTheme="majorHAnsi"/>
          </w:rPr>
          <w:t>the</w:t>
        </w:r>
      </w:ins>
      <w:del w:id="248" w:author="Rosalie Gorter" w:date="2020-01-02T13:08:00Z">
        <w:r w:rsidDel="00E86E0A">
          <w:rPr>
            <w:rFonts w:asciiTheme="majorHAnsi" w:hAnsiTheme="majorHAnsi"/>
          </w:rPr>
          <w:delText>our</w:delText>
        </w:r>
      </w:del>
      <w:r>
        <w:rPr>
          <w:rFonts w:asciiTheme="majorHAnsi" w:hAnsiTheme="majorHAnsi"/>
        </w:rPr>
        <w:t xml:space="preserve"> </w:t>
      </w:r>
      <w:proofErr w:type="spellStart"/>
      <w:ins w:id="249" w:author="Rosalie Gorter" w:date="2020-01-02T13:08:00Z">
        <w:r w:rsidR="00E86E0A">
          <w:rPr>
            <w:rFonts w:asciiTheme="majorHAnsi" w:hAnsiTheme="majorHAnsi"/>
          </w:rPr>
          <w:t>HNet</w:t>
        </w:r>
        <w:proofErr w:type="spellEnd"/>
        <w:r w:rsidR="00E86E0A">
          <w:rPr>
            <w:rFonts w:asciiTheme="majorHAnsi" w:hAnsiTheme="majorHAnsi"/>
          </w:rPr>
          <w:t xml:space="preserve"> </w:t>
        </w:r>
      </w:ins>
      <w:r>
        <w:rPr>
          <w:rFonts w:asciiTheme="majorHAnsi" w:hAnsiTheme="majorHAnsi"/>
        </w:rPr>
        <w:t>model in</w:t>
      </w:r>
      <w:ins w:id="250" w:author="Rosalie Gorter" w:date="2020-01-02T13:09:00Z">
        <w:r w:rsidR="00E86E0A">
          <w:rPr>
            <w:rFonts w:asciiTheme="majorHAnsi" w:hAnsiTheme="majorHAnsi"/>
          </w:rPr>
          <w:t xml:space="preserve"> accuracy of</w:t>
        </w:r>
      </w:ins>
      <w:del w:id="251" w:author="Rosalie Gorter" w:date="2020-01-02T13:09:00Z">
        <w:r w:rsidDel="00E86E0A">
          <w:rPr>
            <w:rFonts w:asciiTheme="majorHAnsi" w:hAnsiTheme="majorHAnsi"/>
          </w:rPr>
          <w:delText xml:space="preserve"> the</w:delText>
        </w:r>
      </w:del>
      <w:r>
        <w:rPr>
          <w:rFonts w:asciiTheme="majorHAnsi" w:hAnsiTheme="majorHAnsi"/>
        </w:rPr>
        <w:t xml:space="preserve"> detecti</w:t>
      </w:r>
      <w:del w:id="252" w:author="Rosalie Gorter" w:date="2020-01-02T13:09:00Z">
        <w:r w:rsidDel="00E86E0A">
          <w:rPr>
            <w:rFonts w:asciiTheme="majorHAnsi" w:hAnsiTheme="majorHAnsi"/>
          </w:rPr>
          <w:delText>o</w:delText>
        </w:r>
      </w:del>
      <w:r>
        <w:rPr>
          <w:rFonts w:asciiTheme="majorHAnsi" w:hAnsiTheme="majorHAnsi"/>
        </w:rPr>
        <w:t>n</w:t>
      </w:r>
      <w:ins w:id="253" w:author="Rosalie Gorter" w:date="2020-01-02T13:09:00Z">
        <w:r w:rsidR="00E86E0A">
          <w:rPr>
            <w:rFonts w:asciiTheme="majorHAnsi" w:hAnsiTheme="majorHAnsi"/>
          </w:rPr>
          <w:t>g</w:t>
        </w:r>
      </w:ins>
      <w:r>
        <w:rPr>
          <w:rFonts w:asciiTheme="majorHAnsi" w:hAnsiTheme="majorHAnsi"/>
        </w:rPr>
        <w:t xml:space="preserve"> </w:t>
      </w:r>
      <w:del w:id="254" w:author="Rosalie Gorter" w:date="2020-01-02T13:09:00Z">
        <w:r w:rsidDel="00E86E0A">
          <w:rPr>
            <w:rFonts w:asciiTheme="majorHAnsi" w:hAnsiTheme="majorHAnsi"/>
          </w:rPr>
          <w:delText xml:space="preserve">of </w:delText>
        </w:r>
      </w:del>
      <w:ins w:id="255" w:author="Rosalie Gorter" w:date="2020-01-02T13:09:00Z">
        <w:r w:rsidR="00E86E0A">
          <w:rPr>
            <w:rFonts w:asciiTheme="majorHAnsi" w:hAnsiTheme="majorHAnsi"/>
          </w:rPr>
          <w:t>the</w:t>
        </w:r>
        <w:r w:rsidR="00E86E0A">
          <w:rPr>
            <w:rFonts w:asciiTheme="majorHAnsi" w:hAnsiTheme="majorHAnsi"/>
          </w:rPr>
          <w:t xml:space="preserve"> </w:t>
        </w:r>
      </w:ins>
      <w:r>
        <w:rPr>
          <w:rFonts w:asciiTheme="majorHAnsi" w:hAnsiTheme="majorHAnsi"/>
        </w:rPr>
        <w:t xml:space="preserve">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w:t>
      </w:r>
      <w:ins w:id="256" w:author="Rosalie Gorter" w:date="2020-01-02T13:10:00Z">
        <w:r w:rsidR="00E86E0A">
          <w:rPr>
            <w:rFonts w:asciiTheme="majorHAnsi" w:hAnsiTheme="majorHAnsi"/>
          </w:rPr>
          <w:t>to</w:t>
        </w:r>
      </w:ins>
      <w:del w:id="257" w:author="Rosalie Gorter" w:date="2020-01-02T13:10:00Z">
        <w:r w:rsidR="00B85EE5" w:rsidDel="00E86E0A">
          <w:rPr>
            <w:rFonts w:asciiTheme="majorHAnsi" w:hAnsiTheme="majorHAnsi"/>
          </w:rPr>
          <w:delText>of</w:delText>
        </w:r>
      </w:del>
      <w:r w:rsidR="00B85EE5">
        <w:rPr>
          <w:rFonts w:asciiTheme="majorHAnsi" w:hAnsiTheme="majorHAnsi"/>
        </w:rPr>
        <w:t xml:space="preserve"> </w:t>
      </w:r>
      <w:del w:id="258" w:author="Rosalie Gorter" w:date="2020-01-02T13:10:00Z">
        <w:r w:rsidR="00B85EE5" w:rsidDel="00E86E0A">
          <w:rPr>
            <w:rFonts w:asciiTheme="majorHAnsi" w:hAnsiTheme="majorHAnsi"/>
          </w:rPr>
          <w:delText xml:space="preserve">a </w:delText>
        </w:r>
      </w:del>
      <w:r w:rsidR="00B85EE5">
        <w:rPr>
          <w:rFonts w:asciiTheme="majorHAnsi" w:hAnsiTheme="majorHAnsi"/>
        </w:rPr>
        <w:t xml:space="preserve">real-world applications </w:t>
      </w:r>
      <w:del w:id="259" w:author="Rosalie Gorter" w:date="2020-01-02T13:10:00Z">
        <w:r w:rsidR="00B85EE5" w:rsidDel="00E86E0A">
          <w:rPr>
            <w:rFonts w:asciiTheme="majorHAnsi" w:hAnsiTheme="majorHAnsi"/>
          </w:rPr>
          <w:delText xml:space="preserve">as </w:delText>
        </w:r>
      </w:del>
      <w:ins w:id="260" w:author="Rosalie Gorter" w:date="2020-01-02T13:10:00Z">
        <w:r w:rsidR="00E86E0A">
          <w:rPr>
            <w:rFonts w:asciiTheme="majorHAnsi" w:hAnsiTheme="majorHAnsi"/>
          </w:rPr>
          <w:t>for</w:t>
        </w:r>
        <w:r w:rsidR="00E86E0A">
          <w:rPr>
            <w:rFonts w:asciiTheme="majorHAnsi" w:hAnsiTheme="majorHAnsi"/>
          </w:rPr>
          <w:t xml:space="preserve"> </w:t>
        </w:r>
      </w:ins>
      <w:del w:id="261" w:author="Rosalie Gorter" w:date="2020-01-02T13:10:00Z">
        <w:r w:rsidR="00B85EE5" w:rsidDel="00E86E0A">
          <w:rPr>
            <w:rFonts w:asciiTheme="majorHAnsi" w:hAnsiTheme="majorHAnsi"/>
          </w:rPr>
          <w:delText xml:space="preserve">it </w:delText>
        </w:r>
      </w:del>
      <w:ins w:id="262" w:author="Rosalie Gorter" w:date="2020-01-02T13:10:00Z">
        <w:r w:rsidR="00E86E0A">
          <w:rPr>
            <w:rFonts w:asciiTheme="majorHAnsi" w:hAnsiTheme="majorHAnsi"/>
          </w:rPr>
          <w:t>the raw set</w:t>
        </w:r>
        <w:r w:rsidR="00E86E0A">
          <w:rPr>
            <w:rFonts w:asciiTheme="majorHAnsi" w:hAnsiTheme="majorHAnsi"/>
          </w:rPr>
          <w:t xml:space="preserve"> </w:t>
        </w:r>
      </w:ins>
      <w:r>
        <w:rPr>
          <w:rFonts w:asciiTheme="majorHAnsi" w:hAnsiTheme="majorHAnsi"/>
        </w:rPr>
        <w:t xml:space="preserve">contains </w:t>
      </w:r>
      <w:del w:id="263" w:author="Rosalie Gorter" w:date="2020-01-02T13:10:00Z">
        <w:r w:rsidR="002D4BCE" w:rsidDel="00E86E0A">
          <w:rPr>
            <w:rFonts w:asciiTheme="majorHAnsi" w:hAnsiTheme="majorHAnsi"/>
          </w:rPr>
          <w:delText xml:space="preserve">in its raw form </w:delText>
        </w:r>
      </w:del>
      <w:r>
        <w:rPr>
          <w:rFonts w:asciiTheme="majorHAnsi" w:hAnsiTheme="majorHAnsi"/>
        </w:rPr>
        <w:t>continu</w:t>
      </w:r>
      <w:ins w:id="264" w:author="Rosalie Gorter" w:date="2020-01-02T13:10:00Z">
        <w:r w:rsidR="00E86E0A">
          <w:rPr>
            <w:rFonts w:asciiTheme="majorHAnsi" w:hAnsiTheme="majorHAnsi"/>
          </w:rPr>
          <w:t>ou</w:t>
        </w:r>
      </w:ins>
      <w:del w:id="265" w:author="Rosalie Gorter" w:date="2020-01-02T13:10:00Z">
        <w:r w:rsidDel="00E86E0A">
          <w:rPr>
            <w:rFonts w:asciiTheme="majorHAnsi" w:hAnsiTheme="majorHAnsi"/>
          </w:rPr>
          <w:delText>e</w:delText>
        </w:r>
      </w:del>
      <w:r>
        <w:rPr>
          <w:rFonts w:asciiTheme="majorHAnsi" w:hAnsiTheme="majorHAnsi"/>
        </w:rPr>
        <w:t xml:space="preserve">s, discrete and </w:t>
      </w:r>
      <w:del w:id="266" w:author="Rosalie Gorter" w:date="2020-01-02T12:52:00Z">
        <w:r w:rsidDel="004F4B9C">
          <w:rPr>
            <w:rFonts w:asciiTheme="majorHAnsi" w:hAnsiTheme="majorHAnsi"/>
          </w:rPr>
          <w:delText>categorical</w:delText>
        </w:r>
      </w:del>
      <w:ins w:id="267" w:author="Rosalie Gorter" w:date="2020-01-02T12:52:00Z">
        <w:r w:rsidR="004F4B9C">
          <w:rPr>
            <w:rFonts w:asciiTheme="majorHAnsi" w:hAnsiTheme="majorHAnsi"/>
          </w:rPr>
          <w:t>discrete</w:t>
        </w:r>
      </w:ins>
      <w:r>
        <w:rPr>
          <w:rFonts w:asciiTheme="majorHAnsi" w:hAnsiTheme="majorHAnsi"/>
        </w:rPr>
        <w:t xml:space="preserve"> variables.</w:t>
      </w:r>
    </w:p>
    <w:p w14:paraId="072966BF" w14:textId="661C4D8E"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w:t>
      </w:r>
      <w:ins w:id="268" w:author="Rosalie Gorter" w:date="2020-01-02T13:14:00Z">
        <w:r w:rsidR="00E86E0A">
          <w:rPr>
            <w:rFonts w:asciiTheme="majorHAnsi" w:hAnsiTheme="majorHAnsi"/>
          </w:rPr>
          <w:t xml:space="preserve">is </w:t>
        </w:r>
      </w:ins>
      <w:r w:rsidR="00573B8E">
        <w:rPr>
          <w:rFonts w:asciiTheme="majorHAnsi" w:hAnsiTheme="majorHAnsi"/>
        </w:rPr>
        <w:t xml:space="preserve">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del w:id="269" w:author="Rosalie Gorter" w:date="2020-01-02T13:18:00Z">
        <w:r w:rsidR="00612ED9" w:rsidRPr="00612ED9" w:rsidDel="00FE7911">
          <w:rPr>
            <w:rFonts w:asciiTheme="majorHAnsi" w:hAnsiTheme="majorHAnsi"/>
            <w:u w:val="single"/>
          </w:rPr>
          <w:delText>&lt;</w:delText>
        </w:r>
      </w:del>
      <w:ins w:id="270" w:author="Rosalie Gorter" w:date="2020-01-02T13:18:00Z">
        <w:r w:rsidR="00FE7911">
          <w:rPr>
            <w:rFonts w:asciiTheme="majorHAnsi" w:hAnsiTheme="majorHAnsi"/>
            <w:u w:val="single"/>
          </w:rPr>
          <w:t>&lt;</w:t>
        </w:r>
      </w:ins>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 xml:space="preserve">CPD. As an example, an edge </w:t>
      </w:r>
      <w:ins w:id="271" w:author="Rosalie Gorter" w:date="2020-01-02T13:19:00Z">
        <w:r w:rsidR="00FE7911">
          <w:rPr>
            <w:rFonts w:asciiTheme="majorHAnsi" w:hAnsiTheme="majorHAnsi"/>
          </w:rPr>
          <w:t xml:space="preserve">detected </w:t>
        </w:r>
      </w:ins>
      <w:del w:id="272" w:author="Rosalie Gorter" w:date="2020-01-02T13:19:00Z">
        <w:r w:rsidR="000A4DD4" w:rsidDel="00FE7911">
          <w:rPr>
            <w:rFonts w:asciiTheme="majorHAnsi" w:hAnsiTheme="majorHAnsi"/>
          </w:rPr>
          <w:delText xml:space="preserve">is seen </w:delText>
        </w:r>
      </w:del>
      <w:r w:rsidR="000A4DD4">
        <w:rPr>
          <w:rFonts w:asciiTheme="majorHAnsi" w:hAnsiTheme="majorHAnsi"/>
        </w:rPr>
        <w:t>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t>
      </w:r>
      <w:del w:id="273" w:author="Rosalie Gorter" w:date="2020-01-02T13:23:00Z">
        <w:r w:rsidR="009C6181" w:rsidDel="00FE7911">
          <w:rPr>
            <w:rFonts w:asciiTheme="majorHAnsi" w:hAnsiTheme="majorHAnsi"/>
          </w:rPr>
          <w:delText xml:space="preserve">with </w:delText>
        </w:r>
      </w:del>
      <w:ins w:id="274" w:author="Rosalie Gorter" w:date="2020-01-02T13:23:00Z">
        <w:r w:rsidR="00FE7911">
          <w:rPr>
            <w:rFonts w:asciiTheme="majorHAnsi" w:hAnsiTheme="majorHAnsi"/>
          </w:rPr>
          <w:t>between sprinkler (True) and</w:t>
        </w:r>
        <w:r w:rsidR="00FE7911">
          <w:rPr>
            <w:rFonts w:asciiTheme="majorHAnsi" w:hAnsiTheme="majorHAnsi"/>
          </w:rPr>
          <w:t xml:space="preserve"> </w:t>
        </w:r>
      </w:ins>
      <w:r w:rsidR="009C6181">
        <w:rPr>
          <w:rFonts w:asciiTheme="majorHAnsi" w:hAnsiTheme="majorHAnsi"/>
        </w:rPr>
        <w:t xml:space="preserve">no </w:t>
      </w:r>
      <w:r w:rsidR="000A4DD4">
        <w:rPr>
          <w:rFonts w:asciiTheme="majorHAnsi" w:hAnsiTheme="majorHAnsi"/>
        </w:rPr>
        <w:t>Rain</w:t>
      </w:r>
      <w:r w:rsidR="009C6181">
        <w:rPr>
          <w:rFonts w:asciiTheme="majorHAnsi" w:hAnsiTheme="majorHAnsi"/>
        </w:rPr>
        <w:t xml:space="preserve"> (</w:t>
      </w:r>
      <w:ins w:id="275" w:author="Rosalie Gorter" w:date="2020-01-02T13:19:00Z">
        <w:r w:rsidR="00FE7911">
          <w:rPr>
            <w:rFonts w:asciiTheme="majorHAnsi" w:hAnsiTheme="majorHAnsi"/>
          </w:rPr>
          <w:t>F</w:t>
        </w:r>
      </w:ins>
      <w:del w:id="276" w:author="Rosalie Gorter" w:date="2020-01-02T13:19:00Z">
        <w:r w:rsidR="009C6181" w:rsidDel="00FE7911">
          <w:rPr>
            <w:rFonts w:asciiTheme="majorHAnsi" w:hAnsiTheme="majorHAnsi"/>
          </w:rPr>
          <w:delText>f</w:delText>
        </w:r>
      </w:del>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ins w:id="277" w:author="Rosalie Gorter" w:date="2020-01-02T13:24:00Z">
        <w:r w:rsidR="00FE7911">
          <w:rPr>
            <w:rFonts w:asciiTheme="majorHAnsi" w:hAnsiTheme="majorHAnsi"/>
          </w:rPr>
          <w:t xml:space="preserve">sprinkler (True) and </w:t>
        </w:r>
      </w:ins>
      <w:r w:rsidR="009C6181">
        <w:rPr>
          <w:rFonts w:asciiTheme="majorHAnsi" w:hAnsiTheme="majorHAnsi"/>
        </w:rPr>
        <w:t>no C</w:t>
      </w:r>
      <w:r w:rsidR="000A4DD4">
        <w:rPr>
          <w:rFonts w:asciiTheme="majorHAnsi" w:hAnsiTheme="majorHAnsi"/>
        </w:rPr>
        <w:t>loud</w:t>
      </w:r>
      <w:r w:rsidR="009C6181">
        <w:rPr>
          <w:rFonts w:asciiTheme="majorHAnsi" w:hAnsiTheme="majorHAnsi"/>
        </w:rPr>
        <w:t>s (</w:t>
      </w:r>
      <w:del w:id="278" w:author="Rosalie Gorter" w:date="2020-01-02T13:19:00Z">
        <w:r w:rsidR="009C6181" w:rsidDel="00FE7911">
          <w:rPr>
            <w:rFonts w:asciiTheme="majorHAnsi" w:hAnsiTheme="majorHAnsi"/>
          </w:rPr>
          <w:delText>f</w:delText>
        </w:r>
        <w:r w:rsidR="000A4DD4" w:rsidDel="00FE7911">
          <w:rPr>
            <w:rFonts w:asciiTheme="majorHAnsi" w:hAnsiTheme="majorHAnsi"/>
          </w:rPr>
          <w:delText>alse</w:delText>
        </w:r>
      </w:del>
      <w:ins w:id="279" w:author="Rosalie Gorter" w:date="2020-01-02T13:19:00Z">
        <w:r w:rsidR="00FE7911">
          <w:rPr>
            <w:rFonts w:asciiTheme="majorHAnsi" w:hAnsiTheme="majorHAnsi"/>
          </w:rPr>
          <w:t>F</w:t>
        </w:r>
        <w:r w:rsidR="00FE7911">
          <w:rPr>
            <w:rFonts w:asciiTheme="majorHAnsi" w:hAnsiTheme="majorHAnsi"/>
          </w:rPr>
          <w:t>alse</w:t>
        </w:r>
      </w:ins>
      <w:r w:rsidR="009C6181">
        <w:rPr>
          <w:rFonts w:asciiTheme="majorHAnsi" w:hAnsiTheme="majorHAnsi"/>
        </w:rPr>
        <w:t>)</w:t>
      </w:r>
      <w:ins w:id="280" w:author="Rosalie Gorter" w:date="2020-01-02T13:24:00Z">
        <w:r w:rsidR="00FE7911">
          <w:rPr>
            <w:rFonts w:asciiTheme="majorHAnsi" w:hAnsiTheme="majorHAnsi"/>
          </w:rPr>
          <w:t xml:space="preserve"> (Figure 2B</w:t>
        </w:r>
        <w:r w:rsidR="001679C0">
          <w:rPr>
            <w:rFonts w:asciiTheme="majorHAnsi" w:hAnsiTheme="majorHAnsi"/>
          </w:rPr>
          <w:t xml:space="preserve"> and 2C)</w:t>
        </w:r>
      </w:ins>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associat</w:t>
      </w:r>
      <w:ins w:id="281" w:author="Rosalie Gorter" w:date="2020-01-02T13:25:00Z">
        <w:r w:rsidR="001679C0">
          <w:rPr>
            <w:rFonts w:asciiTheme="majorHAnsi" w:hAnsiTheme="majorHAnsi"/>
          </w:rPr>
          <w:t>ion</w:t>
        </w:r>
      </w:ins>
      <w:del w:id="282" w:author="Rosalie Gorter" w:date="2020-01-02T13:25:00Z">
        <w:r w:rsidR="00821147" w:rsidDel="001679C0">
          <w:rPr>
            <w:rFonts w:asciiTheme="majorHAnsi" w:hAnsiTheme="majorHAnsi"/>
          </w:rPr>
          <w:delText>ed</w:delText>
        </w:r>
      </w:del>
      <w:r w:rsidR="00821147">
        <w:rPr>
          <w:rFonts w:asciiTheme="majorHAnsi" w:hAnsiTheme="majorHAnsi"/>
        </w:rPr>
        <w:t xml:space="preserve"> </w:t>
      </w:r>
      <w:r w:rsidR="009C6181">
        <w:rPr>
          <w:rFonts w:asciiTheme="majorHAnsi" w:hAnsiTheme="majorHAnsi"/>
        </w:rPr>
        <w:t xml:space="preserve">is seen </w:t>
      </w:r>
      <w:ins w:id="283" w:author="Rosalie Gorter" w:date="2020-01-02T13:25:00Z">
        <w:r w:rsidR="001679C0">
          <w:rPr>
            <w:rFonts w:asciiTheme="majorHAnsi" w:hAnsiTheme="majorHAnsi"/>
          </w:rPr>
          <w:t xml:space="preserve">between sprinkler (False) </w:t>
        </w:r>
      </w:ins>
      <w:del w:id="284" w:author="Rosalie Gorter" w:date="2020-01-02T13:25:00Z">
        <w:r w:rsidR="009C6181" w:rsidDel="001679C0">
          <w:rPr>
            <w:rFonts w:asciiTheme="majorHAnsi" w:hAnsiTheme="majorHAnsi"/>
          </w:rPr>
          <w:delText xml:space="preserve">with </w:delText>
        </w:r>
      </w:del>
      <w:ins w:id="285" w:author="Rosalie Gorter" w:date="2020-01-02T13:25:00Z">
        <w:r w:rsidR="001679C0">
          <w:rPr>
            <w:rFonts w:asciiTheme="majorHAnsi" w:hAnsiTheme="majorHAnsi"/>
          </w:rPr>
          <w:t>and</w:t>
        </w:r>
        <w:r w:rsidR="001679C0">
          <w:rPr>
            <w:rFonts w:asciiTheme="majorHAnsi" w:hAnsiTheme="majorHAnsi"/>
          </w:rPr>
          <w:t xml:space="preserve"> </w:t>
        </w:r>
      </w:ins>
      <w:r w:rsidR="000A4DD4">
        <w:rPr>
          <w:rFonts w:asciiTheme="majorHAnsi" w:hAnsiTheme="majorHAnsi"/>
        </w:rPr>
        <w:t>Cloudy</w:t>
      </w:r>
      <w:ins w:id="286" w:author="Rosalie Gorter" w:date="2020-01-02T13:25:00Z">
        <w:r w:rsidR="001679C0">
          <w:rPr>
            <w:rFonts w:asciiTheme="majorHAnsi" w:hAnsiTheme="majorHAnsi"/>
          </w:rPr>
          <w:t xml:space="preserve"> (True)</w:t>
        </w:r>
      </w:ins>
      <w:r w:rsidR="009C6181">
        <w:rPr>
          <w:rFonts w:asciiTheme="majorHAnsi" w:hAnsiTheme="majorHAnsi"/>
        </w:rPr>
        <w:t xml:space="preserve"> </w:t>
      </w:r>
      <w:r w:rsidR="000A4DD4">
        <w:rPr>
          <w:rFonts w:asciiTheme="majorHAnsi" w:hAnsiTheme="majorHAnsi"/>
        </w:rPr>
        <w:t xml:space="preserve">and </w:t>
      </w:r>
      <w:ins w:id="287" w:author="Rosalie Gorter" w:date="2020-01-02T13:25:00Z">
        <w:r w:rsidR="001679C0">
          <w:rPr>
            <w:rFonts w:asciiTheme="majorHAnsi" w:hAnsiTheme="majorHAnsi"/>
          </w:rPr>
          <w:t xml:space="preserve">between sprinkler (False) and </w:t>
        </w:r>
      </w:ins>
      <w:r w:rsidR="000A4DD4">
        <w:rPr>
          <w:rFonts w:asciiTheme="majorHAnsi" w:hAnsiTheme="majorHAnsi"/>
        </w:rPr>
        <w:t>Rain</w:t>
      </w:r>
      <w:ins w:id="288" w:author="Rosalie Gorter" w:date="2020-01-02T13:25:00Z">
        <w:r w:rsidR="001679C0">
          <w:rPr>
            <w:rFonts w:asciiTheme="majorHAnsi" w:hAnsiTheme="majorHAnsi"/>
          </w:rPr>
          <w:t xml:space="preserve"> (True)</w:t>
        </w:r>
      </w:ins>
      <w:r w:rsidR="000A4DD4">
        <w:rPr>
          <w:rFonts w:asciiTheme="majorHAnsi" w:hAnsiTheme="majorHAnsi"/>
        </w:rPr>
        <w:t>.</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w:t>
      </w:r>
      <w:r w:rsidR="00AF5600">
        <w:rPr>
          <w:rFonts w:asciiTheme="majorHAnsi" w:hAnsiTheme="majorHAnsi"/>
        </w:rPr>
        <w:lastRenderedPageBreak/>
        <w:t xml:space="preserve">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w:t>
      </w:r>
      <w:del w:id="289" w:author="Rosalie Gorter" w:date="2020-01-02T13:31:00Z">
        <w:r w:rsidR="00965882" w:rsidDel="001679C0">
          <w:rPr>
            <w:rFonts w:asciiTheme="majorHAnsi" w:hAnsiTheme="majorHAnsi"/>
          </w:rPr>
          <w:delText>build</w:delText>
        </w:r>
      </w:del>
      <w:ins w:id="290" w:author="Rosalie Gorter" w:date="2020-01-02T13:31:00Z">
        <w:r w:rsidR="001679C0">
          <w:rPr>
            <w:rFonts w:asciiTheme="majorHAnsi" w:hAnsiTheme="majorHAnsi"/>
          </w:rPr>
          <w:t>built</w:t>
        </w:r>
      </w:ins>
      <w:r w:rsidR="00965882">
        <w:rPr>
          <w:rFonts w:asciiTheme="majorHAnsi" w:hAnsiTheme="majorHAnsi"/>
        </w:rPr>
        <w:t xml:space="preserve"> on </w:t>
      </w:r>
      <w:r w:rsidR="00AF5600">
        <w:rPr>
          <w:rFonts w:asciiTheme="majorHAnsi" w:hAnsiTheme="majorHAnsi"/>
        </w:rPr>
        <w:t xml:space="preserve">a large sample size. </w:t>
      </w:r>
    </w:p>
    <w:p w14:paraId="28B24F7A" w14:textId="3C56CE0E"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ins w:id="291" w:author="Rosalie Gorter" w:date="2020-01-02T13:32:00Z">
        <w:r w:rsidR="001679C0">
          <w:rPr>
            <w:rFonts w:asciiTheme="majorHAnsi" w:hAnsiTheme="majorHAnsi"/>
          </w:rPr>
          <w:t xml:space="preserve">of </w:t>
        </w:r>
      </w:ins>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t>
      </w:r>
      <w:del w:id="292" w:author="Rosalie Gorter" w:date="2020-01-02T13:32:00Z">
        <w:r w:rsidR="001765AA" w:rsidDel="001679C0">
          <w:rPr>
            <w:rFonts w:asciiTheme="majorHAnsi" w:hAnsiTheme="majorHAnsi"/>
          </w:rPr>
          <w:delText xml:space="preserve">We did </w:delText>
        </w:r>
        <w:r w:rsidR="006724F8" w:rsidDel="001679C0">
          <w:rPr>
            <w:rFonts w:asciiTheme="majorHAnsi" w:hAnsiTheme="majorHAnsi"/>
          </w:rPr>
          <w:delText>setup t</w:delText>
        </w:r>
      </w:del>
      <w:ins w:id="293" w:author="Rosalie Gorter" w:date="2020-01-02T13:32:00Z">
        <w:r w:rsidR="001679C0">
          <w:rPr>
            <w:rFonts w:asciiTheme="majorHAnsi" w:hAnsiTheme="majorHAnsi"/>
          </w:rPr>
          <w:t>T</w:t>
        </w:r>
      </w:ins>
      <w:r w:rsidR="006724F8">
        <w:rPr>
          <w:rFonts w:asciiTheme="majorHAnsi" w:hAnsiTheme="majorHAnsi"/>
        </w:rPr>
        <w:t>hree experiments</w:t>
      </w:r>
      <w:ins w:id="294" w:author="Rosalie Gorter" w:date="2020-01-02T13:32:00Z">
        <w:r w:rsidR="001679C0">
          <w:rPr>
            <w:rFonts w:asciiTheme="majorHAnsi" w:hAnsiTheme="majorHAnsi"/>
          </w:rPr>
          <w:t xml:space="preserve"> were set up</w:t>
        </w:r>
      </w:ins>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commentRangeStart w:id="295"/>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commentRangeEnd w:id="295"/>
      <w:r w:rsidR="00D766C5">
        <w:rPr>
          <w:rStyle w:val="CommentReference"/>
        </w:rPr>
        <w:commentReference w:id="295"/>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w:t>
      </w:r>
      <w:ins w:id="296" w:author="Rosalie Gorter" w:date="2020-01-02T13:34:00Z">
        <w:r w:rsidR="001679C0">
          <w:rPr>
            <w:rFonts w:asciiTheme="majorHAnsi" w:hAnsiTheme="majorHAnsi"/>
          </w:rPr>
          <w:t>was</w:t>
        </w:r>
      </w:ins>
      <w:del w:id="297" w:author="Rosalie Gorter" w:date="2020-01-02T13:34:00Z">
        <w:r w:rsidR="00C12725" w:rsidDel="001679C0">
          <w:rPr>
            <w:rFonts w:asciiTheme="majorHAnsi" w:hAnsiTheme="majorHAnsi"/>
          </w:rPr>
          <w:delText>is</w:delText>
        </w:r>
      </w:del>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760CE683"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del w:id="298" w:author="Rosalie Gorter" w:date="2020-01-02T12:52:00Z">
        <w:r w:rsidR="000C1740" w:rsidDel="004F4B9C">
          <w:rPr>
            <w:rFonts w:asciiTheme="majorHAnsi" w:hAnsiTheme="majorHAnsi"/>
          </w:rPr>
          <w:delText>categorical</w:delText>
        </w:r>
      </w:del>
      <w:ins w:id="299" w:author="Rosalie Gorter" w:date="2020-01-02T12:52:00Z">
        <w:r w:rsidR="004F4B9C">
          <w:rPr>
            <w:rFonts w:asciiTheme="majorHAnsi" w:hAnsiTheme="majorHAnsi"/>
          </w:rPr>
          <w:t>discrete</w:t>
        </w:r>
      </w:ins>
      <w:r w:rsidR="000C1740">
        <w:rPr>
          <w:rFonts w:asciiTheme="majorHAnsi" w:hAnsiTheme="majorHAnsi"/>
        </w:rPr>
        <w:t xml:space="preserve">, </w:t>
      </w:r>
      <w:proofErr w:type="spellStart"/>
      <w:r w:rsidR="000C1740">
        <w:rPr>
          <w:rFonts w:asciiTheme="majorHAnsi" w:hAnsiTheme="majorHAnsi"/>
        </w:rPr>
        <w:t>boolean</w:t>
      </w:r>
      <w:proofErr w:type="spellEnd"/>
      <w:r w:rsidR="000C1740">
        <w:rPr>
          <w:rFonts w:asciiTheme="majorHAnsi" w:hAnsiTheme="majorHAnsi"/>
        </w:rPr>
        <w:t xml:space="preserve">, and </w:t>
      </w:r>
      <w:del w:id="300" w:author="Rosalie Gorter" w:date="2020-01-02T13:11:00Z">
        <w:r w:rsidR="000C1740" w:rsidDel="00E86E0A">
          <w:rPr>
            <w:rFonts w:asciiTheme="majorHAnsi" w:hAnsiTheme="majorHAnsi"/>
          </w:rPr>
          <w:delText>continues</w:delText>
        </w:r>
      </w:del>
      <w:ins w:id="301" w:author="Rosalie Gorter" w:date="2020-01-02T13:11:00Z">
        <w:r w:rsidR="00E86E0A">
          <w:rPr>
            <w:rFonts w:asciiTheme="majorHAnsi" w:hAnsiTheme="majorHAnsi"/>
          </w:rPr>
          <w:t>continuous</w:t>
        </w:r>
      </w:ins>
      <w:r w:rsidR="000C1740">
        <w:rPr>
          <w:rFonts w:asciiTheme="majorHAnsi" w:hAnsiTheme="majorHAnsi"/>
        </w:rPr>
        <w:t xml:space="preserve">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w:t>
      </w:r>
      <w:del w:id="302" w:author="Rosalie Gorter" w:date="2020-01-02T13:11:00Z">
        <w:r w:rsidR="007F064F" w:rsidDel="00E86E0A">
          <w:rPr>
            <w:rFonts w:asciiTheme="majorHAnsi" w:hAnsiTheme="majorHAnsi"/>
          </w:rPr>
          <w:delText xml:space="preserve">the </w:delText>
        </w:r>
      </w:del>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The total number of 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lastRenderedPageBreak/>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ins w:id="303" w:author="Rosalie Gorter" w:date="2020-01-02T13:45:00Z">
        <w:r w:rsidR="00980EA0">
          <w:rPr>
            <w:rFonts w:asciiTheme="majorHAnsi" w:hAnsiTheme="majorHAnsi"/>
          </w:rPr>
          <w:t>are</w:t>
        </w:r>
      </w:ins>
      <w:del w:id="304" w:author="Rosalie Gorter" w:date="2020-01-02T13:45:00Z">
        <w:r w:rsidR="00AC5BFB" w:rsidDel="00980EA0">
          <w:rPr>
            <w:rFonts w:asciiTheme="majorHAnsi" w:hAnsiTheme="majorHAnsi"/>
          </w:rPr>
          <w:delText>is</w:delText>
        </w:r>
      </w:del>
      <w:r w:rsidR="00AC5BFB">
        <w:rPr>
          <w:rFonts w:asciiTheme="majorHAnsi" w:hAnsiTheme="majorHAnsi"/>
        </w:rPr>
        <w:t xml:space="preserve"> 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del w:id="305" w:author="Rosalie Gorter" w:date="2020-01-02T13:46:00Z">
        <w:r w:rsidR="00C75B7D" w:rsidDel="00980EA0">
          <w:rPr>
            <w:rFonts w:asciiTheme="majorHAnsi" w:hAnsiTheme="majorHAnsi"/>
          </w:rPr>
          <w:delText xml:space="preserve">an </w:delText>
        </w:r>
      </w:del>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xml:space="preserve">), whereas third class passengers are significantly associated with </w:t>
      </w:r>
      <w:ins w:id="306" w:author="Rosalie Gorter" w:date="2020-01-02T13:47:00Z">
        <w:r w:rsidR="00980EA0">
          <w:rPr>
            <w:rFonts w:asciiTheme="majorHAnsi" w:hAnsiTheme="majorHAnsi"/>
          </w:rPr>
          <w:t>L</w:t>
        </w:r>
      </w:ins>
      <w:del w:id="307" w:author="Rosalie Gorter" w:date="2020-01-02T13:47:00Z">
        <w:r w:rsidR="00991309" w:rsidDel="00980EA0">
          <w:rPr>
            <w:rFonts w:asciiTheme="majorHAnsi" w:hAnsiTheme="majorHAnsi"/>
          </w:rPr>
          <w:delText>l</w:delText>
        </w:r>
      </w:del>
      <w:r w:rsidR="00991309">
        <w:rPr>
          <w:rFonts w:asciiTheme="majorHAnsi" w:hAnsiTheme="majorHAnsi"/>
        </w:rPr>
        <w:t xml:space="preserve">ow </w:t>
      </w:r>
      <w:del w:id="308" w:author="Rosalie Gorter" w:date="2020-01-02T13:47:00Z">
        <w:r w:rsidR="00991309" w:rsidDel="00980EA0">
          <w:rPr>
            <w:rFonts w:asciiTheme="majorHAnsi" w:hAnsiTheme="majorHAnsi"/>
          </w:rPr>
          <w:delText xml:space="preserve">fare </w:delText>
        </w:r>
      </w:del>
      <w:ins w:id="309" w:author="Rosalie Gorter" w:date="2020-01-02T13:47:00Z">
        <w:r w:rsidR="00980EA0">
          <w:rPr>
            <w:rFonts w:asciiTheme="majorHAnsi" w:hAnsiTheme="majorHAnsi"/>
          </w:rPr>
          <w:t>F</w:t>
        </w:r>
        <w:r w:rsidR="00980EA0">
          <w:rPr>
            <w:rFonts w:asciiTheme="majorHAnsi" w:hAnsiTheme="majorHAnsi"/>
          </w:rPr>
          <w:t xml:space="preserve">are </w:t>
        </w:r>
      </w:ins>
      <w:r w:rsidR="00991309">
        <w:rPr>
          <w:rFonts w:asciiTheme="majorHAnsi" w:hAnsiTheme="majorHAnsi"/>
        </w:rPr>
        <w:t>(</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w:t>
      </w:r>
      <w:del w:id="310" w:author="Rosalie Gorter" w:date="2020-01-02T13:39:00Z">
        <w:r w:rsidR="00A83250" w:rsidDel="00D766C5">
          <w:rPr>
            <w:rFonts w:asciiTheme="majorHAnsi" w:hAnsiTheme="majorHAnsi"/>
          </w:rPr>
          <w:delText>d</w:delText>
        </w:r>
      </w:del>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survive</w:t>
      </w:r>
      <w:del w:id="311" w:author="Rosalie Gorter" w:date="2020-01-02T13:40:00Z">
        <w:r w:rsidR="0093788C" w:rsidDel="00D766C5">
          <w:rPr>
            <w:rFonts w:asciiTheme="majorHAnsi" w:hAnsiTheme="majorHAnsi"/>
          </w:rPr>
          <w:delText>d</w:delText>
        </w:r>
      </w:del>
      <w:r w:rsidR="0093788C">
        <w:rPr>
          <w:rFonts w:asciiTheme="majorHAnsi" w:hAnsiTheme="majorHAnsi"/>
        </w:rPr>
        <w:t xml:space="preserve">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surviv</w:t>
      </w:r>
      <w:ins w:id="312" w:author="Rosalie Gorter" w:date="2020-01-02T13:41:00Z">
        <w:r w:rsidR="00D766C5">
          <w:rPr>
            <w:rFonts w:asciiTheme="majorHAnsi" w:hAnsiTheme="majorHAnsi"/>
          </w:rPr>
          <w:t>ing</w:t>
        </w:r>
      </w:ins>
      <w:del w:id="313" w:author="Rosalie Gorter" w:date="2020-01-02T13:41:00Z">
        <w:r w:rsidR="00A83250" w:rsidDel="00D766C5">
          <w:rPr>
            <w:rFonts w:asciiTheme="majorHAnsi" w:hAnsiTheme="majorHAnsi"/>
          </w:rPr>
          <w:delText>ed</w:delText>
        </w:r>
      </w:del>
      <w:r w:rsidR="00A83250">
        <w:rPr>
          <w:rFonts w:asciiTheme="majorHAnsi" w:hAnsiTheme="majorHAnsi"/>
        </w:rPr>
        <w:t xml:space="preserve"> passengers </w:t>
      </w:r>
      <w:del w:id="314" w:author="Rosalie Gorter" w:date="2020-01-02T13:41:00Z">
        <w:r w:rsidR="00743154" w:rsidDel="00D766C5">
          <w:rPr>
            <w:rFonts w:asciiTheme="majorHAnsi" w:hAnsiTheme="majorHAnsi"/>
          </w:rPr>
          <w:delText>are</w:delText>
        </w:r>
        <w:r w:rsidR="006F3606" w:rsidDel="00D766C5">
          <w:rPr>
            <w:rFonts w:asciiTheme="majorHAnsi" w:hAnsiTheme="majorHAnsi"/>
          </w:rPr>
          <w:delText xml:space="preserve"> </w:delText>
        </w:r>
      </w:del>
      <w:ins w:id="315" w:author="Rosalie Gorter" w:date="2020-01-02T13:41:00Z">
        <w:r w:rsidR="00D766C5">
          <w:rPr>
            <w:rFonts w:asciiTheme="majorHAnsi" w:hAnsiTheme="majorHAnsi"/>
          </w:rPr>
          <w:t>were</w:t>
        </w:r>
        <w:r w:rsidR="00D766C5">
          <w:rPr>
            <w:rFonts w:asciiTheme="majorHAnsi" w:hAnsiTheme="majorHAnsi"/>
          </w:rPr>
          <w:t xml:space="preserve"> </w:t>
        </w:r>
      </w:ins>
      <w:ins w:id="316" w:author="Rosalie Gorter" w:date="2020-01-02T13:42:00Z">
        <w:r w:rsidR="00D766C5">
          <w:rPr>
            <w:rFonts w:asciiTheme="majorHAnsi" w:hAnsiTheme="majorHAnsi"/>
          </w:rPr>
          <w:t xml:space="preserve">more likely to be included in </w:t>
        </w:r>
      </w:ins>
      <w:del w:id="317" w:author="Rosalie Gorter" w:date="2020-01-02T13:42:00Z">
        <w:r w:rsidR="00A83250" w:rsidDel="00D766C5">
          <w:rPr>
            <w:rFonts w:asciiTheme="majorHAnsi" w:hAnsiTheme="majorHAnsi"/>
          </w:rPr>
          <w:delText xml:space="preserve">on </w:delText>
        </w:r>
      </w:del>
      <w:r w:rsidR="006F3606">
        <w:rPr>
          <w:rFonts w:asciiTheme="majorHAnsi" w:hAnsiTheme="majorHAnsi"/>
        </w:rPr>
        <w:t>coordinated actions,</w:t>
      </w:r>
      <w:r w:rsidR="00EB745E">
        <w:rPr>
          <w:rFonts w:asciiTheme="majorHAnsi" w:hAnsiTheme="majorHAnsi"/>
        </w:rPr>
        <w:t xml:space="preserve"> whereas </w:t>
      </w:r>
      <w:ins w:id="318" w:author="Rosalie Gorter" w:date="2020-01-02T13:41:00Z">
        <w:r w:rsidR="00D766C5">
          <w:rPr>
            <w:rFonts w:asciiTheme="majorHAnsi" w:hAnsiTheme="majorHAnsi"/>
          </w:rPr>
          <w:t>this was</w:t>
        </w:r>
      </w:ins>
      <w:del w:id="319" w:author="Rosalie Gorter" w:date="2020-01-02T13:41:00Z">
        <w:r w:rsidR="00EB745E" w:rsidDel="00D766C5">
          <w:rPr>
            <w:rFonts w:asciiTheme="majorHAnsi" w:hAnsiTheme="majorHAnsi"/>
          </w:rPr>
          <w:delText>it is</w:delText>
        </w:r>
      </w:del>
      <w:r w:rsidR="00EB745E">
        <w:rPr>
          <w:rFonts w:asciiTheme="majorHAnsi" w:hAnsiTheme="majorHAnsi"/>
        </w:rPr>
        <w:t xml:space="preserve"> not </w:t>
      </w:r>
      <w:ins w:id="320" w:author="Rosalie Gorter" w:date="2020-01-02T13:41:00Z">
        <w:r w:rsidR="00D766C5">
          <w:rPr>
            <w:rFonts w:asciiTheme="majorHAnsi" w:hAnsiTheme="majorHAnsi"/>
          </w:rPr>
          <w:t xml:space="preserve">the case </w:t>
        </w:r>
      </w:ins>
      <w:r w:rsidR="00EB745E">
        <w:rPr>
          <w:rFonts w:asciiTheme="majorHAnsi" w:hAnsiTheme="majorHAnsi"/>
        </w:rPr>
        <w:t xml:space="preserve">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Heading1"/>
        <w:rPr>
          <w:b/>
        </w:rPr>
      </w:pPr>
      <w:r w:rsidRPr="00AE6618">
        <w:rPr>
          <w:rFonts w:ascii="Times New Roman" w:hAnsi="Times New Roman" w:cs="Times New Roman"/>
          <w:b/>
          <w:color w:val="000000" w:themeColor="text1"/>
          <w:sz w:val="36"/>
          <w:szCs w:val="36"/>
        </w:rPr>
        <w:t>Discussion</w:t>
      </w:r>
    </w:p>
    <w:p w14:paraId="05D39091" w14:textId="4AECE3F5"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indicates that a feature is statistically overrepresented</w:t>
      </w:r>
      <w:ins w:id="321" w:author="Rosalie Gorter" w:date="2020-01-02T13:43:00Z">
        <w:r w:rsidR="00D766C5">
          <w:rPr>
            <w:rFonts w:asciiTheme="majorHAnsi" w:hAnsiTheme="majorHAnsi"/>
          </w:rPr>
          <w:t xml:space="preserve"> which</w:t>
        </w:r>
      </w:ins>
      <w:del w:id="322" w:author="Rosalie Gorter" w:date="2020-01-02T13:43:00Z">
        <w:r w:rsidR="00102BDB" w:rsidDel="00D766C5">
          <w:rPr>
            <w:rFonts w:asciiTheme="majorHAnsi" w:hAnsiTheme="majorHAnsi"/>
          </w:rPr>
          <w:delText xml:space="preserve"> but</w:delText>
        </w:r>
      </w:del>
      <w:r w:rsidR="00102BDB">
        <w:rPr>
          <w:rFonts w:asciiTheme="majorHAnsi" w:hAnsiTheme="majorHAnsi"/>
        </w:rPr>
        <w:t xml:space="preserve">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Heading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Heading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Heading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Heading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w:t>
      </w:r>
      <w:bookmarkStart w:id="323" w:name="_GoBack"/>
      <w:bookmarkEnd w:id="323"/>
      <w:r w:rsidR="00277708">
        <w:rPr>
          <w:rFonts w:asciiTheme="majorHAnsi" w:hAnsiTheme="majorHAnsi"/>
        </w:rPr>
        <w:t xml:space="preserve">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2617C106"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the number of unique labels per feature, and the remaining labels that agree with the minimum of 10 samples. (B)</w:t>
      </w:r>
      <w:del w:id="324" w:author="Rosalie Gorter" w:date="2020-01-02T12:52:00Z">
        <w:r w:rsidR="00B6598A" w:rsidDel="004F4B9C">
          <w:rPr>
            <w:rFonts w:asciiTheme="majorHAnsi" w:hAnsiTheme="majorHAnsi"/>
          </w:rPr>
          <w:delText xml:space="preserve">  </w:delText>
        </w:r>
      </w:del>
      <w:ins w:id="325" w:author="Rosalie Gorter" w:date="2020-01-02T12:52:00Z">
        <w:r w:rsidR="004F4B9C">
          <w:rPr>
            <w:rFonts w:asciiTheme="majorHAnsi" w:hAnsiTheme="majorHAnsi"/>
          </w:rPr>
          <w:t xml:space="preserve"> </w:t>
        </w:r>
      </w:ins>
      <w:r w:rsidR="00B6598A">
        <w:rPr>
          <w:rFonts w:asciiTheme="majorHAnsi" w:hAnsiTheme="majorHAnsi"/>
        </w:rPr>
        <w:t xml:space="preserve">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(C)</w:t>
      </w:r>
      <w:del w:id="326" w:author="Rosalie Gorter" w:date="2020-01-02T12:52:00Z">
        <w:r w:rsidR="00B6598A" w:rsidDel="004F4B9C">
          <w:rPr>
            <w:rFonts w:asciiTheme="majorHAnsi" w:hAnsiTheme="majorHAnsi"/>
          </w:rPr>
          <w:delText xml:space="preserve">  </w:delText>
        </w:r>
      </w:del>
      <w:ins w:id="327" w:author="Rosalie Gorter" w:date="2020-01-02T12:52:00Z">
        <w:r w:rsidR="004F4B9C">
          <w:rPr>
            <w:rFonts w:asciiTheme="majorHAnsi" w:hAnsiTheme="majorHAnsi"/>
          </w:rPr>
          <w:t xml:space="preserve"> </w:t>
        </w:r>
      </w:ins>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4"/>
      <w:pgSz w:w="11906" w:h="16838"/>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salie Gorter" w:date="2020-01-02T07:30:00Z" w:initials="RG">
    <w:p w14:paraId="59811CA5" w14:textId="6064017C" w:rsidR="00B90995" w:rsidRPr="009F1FEF" w:rsidRDefault="00B90995">
      <w:pPr>
        <w:pStyle w:val="CommentText"/>
        <w:rPr>
          <w:lang w:val="nl-NL"/>
        </w:rPr>
      </w:pPr>
      <w:r>
        <w:rPr>
          <w:rStyle w:val="CommentReference"/>
        </w:rPr>
        <w:annotationRef/>
      </w:r>
      <w:r w:rsidRPr="009F1FEF">
        <w:rPr>
          <w:lang w:val="nl-NL"/>
        </w:rPr>
        <w:t xml:space="preserve">Een </w:t>
      </w:r>
      <w:proofErr w:type="spellStart"/>
      <w:r w:rsidRPr="009F1FEF">
        <w:rPr>
          <w:lang w:val="nl-NL"/>
        </w:rPr>
        <w:t>data-set</w:t>
      </w:r>
      <w:proofErr w:type="spellEnd"/>
      <w:r w:rsidRPr="009F1FEF">
        <w:rPr>
          <w:lang w:val="nl-NL"/>
        </w:rPr>
        <w:t xml:space="preserve"> is niet altijd het</w:t>
      </w:r>
      <w:r>
        <w:rPr>
          <w:lang w:val="nl-NL"/>
        </w:rPr>
        <w:t xml:space="preserve">zelfde als een sample. Een sample is een subset van een populatie, een </w:t>
      </w:r>
      <w:proofErr w:type="spellStart"/>
      <w:r>
        <w:rPr>
          <w:lang w:val="nl-NL"/>
        </w:rPr>
        <w:t>data-set</w:t>
      </w:r>
      <w:proofErr w:type="spellEnd"/>
      <w:r>
        <w:rPr>
          <w:lang w:val="nl-NL"/>
        </w:rPr>
        <w:t xml:space="preserve"> kan ook een of meerdere populaties of meerdere samples of delen van samples bevatten.</w:t>
      </w:r>
    </w:p>
  </w:comment>
  <w:comment w:id="18" w:author="Rosalie Gorter" w:date="2020-01-02T09:05:00Z" w:initials="RG">
    <w:p w14:paraId="0940BE81" w14:textId="071F4744" w:rsidR="00B90995" w:rsidRPr="008F28D2" w:rsidRDefault="00B90995">
      <w:pPr>
        <w:pStyle w:val="CommentText"/>
        <w:rPr>
          <w:lang w:val="nl-NL"/>
        </w:rPr>
      </w:pPr>
      <w:r>
        <w:rPr>
          <w:rStyle w:val="CommentReference"/>
        </w:rPr>
        <w:annotationRef/>
      </w:r>
      <w:r w:rsidRPr="001D4506">
        <w:rPr>
          <w:lang w:val="nl-NL"/>
        </w:rPr>
        <w:t>Het is me niet helemaal duidelijk wat je hiermee</w:t>
      </w:r>
      <w:r>
        <w:rPr>
          <w:lang w:val="nl-NL"/>
        </w:rPr>
        <w:t xml:space="preserve"> precies</w:t>
      </w:r>
      <w:r w:rsidRPr="001D4506">
        <w:rPr>
          <w:lang w:val="nl-NL"/>
        </w:rPr>
        <w:t xml:space="preserve"> bedoelt.</w:t>
      </w:r>
      <w:r>
        <w:rPr>
          <w:lang w:val="nl-NL"/>
        </w:rPr>
        <w:t xml:space="preserve"> Waar verwijst common </w:t>
      </w:r>
      <w:proofErr w:type="spellStart"/>
      <w:r>
        <w:rPr>
          <w:lang w:val="nl-NL"/>
        </w:rPr>
        <w:t>practice</w:t>
      </w:r>
      <w:proofErr w:type="spellEnd"/>
      <w:r>
        <w:rPr>
          <w:lang w:val="nl-NL"/>
        </w:rPr>
        <w:t xml:space="preserve"> naar?</w:t>
      </w:r>
    </w:p>
  </w:comment>
  <w:comment w:id="33" w:author="Rosalie Gorter" w:date="2020-01-02T09:39:00Z" w:initials="RG">
    <w:p w14:paraId="181720B3" w14:textId="34AEE2F3" w:rsidR="00B90995" w:rsidRDefault="00B90995">
      <w:pPr>
        <w:pStyle w:val="CommentText"/>
      </w:pPr>
      <w:r>
        <w:rPr>
          <w:rStyle w:val="CommentReference"/>
        </w:rPr>
        <w:annotationRef/>
      </w:r>
      <w:r>
        <w:t>?</w:t>
      </w:r>
    </w:p>
  </w:comment>
  <w:comment w:id="41" w:author="Rosalie Gorter" w:date="2020-01-02T13:36:00Z" w:initials="RG">
    <w:p w14:paraId="5873039B" w14:textId="4941E296" w:rsidR="00D766C5" w:rsidRPr="00D766C5" w:rsidRDefault="00D766C5">
      <w:pPr>
        <w:pStyle w:val="CommentText"/>
        <w:rPr>
          <w:lang w:val="nl-NL"/>
        </w:rPr>
      </w:pPr>
      <w:r>
        <w:rPr>
          <w:rStyle w:val="CommentReference"/>
        </w:rPr>
        <w:annotationRef/>
      </w:r>
      <w:r w:rsidRPr="00D766C5">
        <w:rPr>
          <w:lang w:val="nl-NL"/>
        </w:rPr>
        <w:t xml:space="preserve">Is dit de </w:t>
      </w:r>
      <w:proofErr w:type="spellStart"/>
      <w:r w:rsidRPr="00D766C5">
        <w:rPr>
          <w:lang w:val="nl-NL"/>
        </w:rPr>
        <w:t>sem</w:t>
      </w:r>
      <w:proofErr w:type="spellEnd"/>
      <w:r w:rsidRPr="00D766C5">
        <w:rPr>
          <w:lang w:val="nl-NL"/>
        </w:rPr>
        <w:t xml:space="preserve">, </w:t>
      </w:r>
      <w:r>
        <w:rPr>
          <w:lang w:val="nl-NL"/>
        </w:rPr>
        <w:t xml:space="preserve">se, </w:t>
      </w:r>
      <w:proofErr w:type="spellStart"/>
      <w:r>
        <w:rPr>
          <w:lang w:val="nl-NL"/>
        </w:rPr>
        <w:t>sd</w:t>
      </w:r>
      <w:proofErr w:type="spellEnd"/>
      <w:r>
        <w:rPr>
          <w:lang w:val="nl-NL"/>
        </w:rPr>
        <w:t xml:space="preserve">, var, bi, ci? Geen duidelijke notatie. </w:t>
      </w:r>
    </w:p>
  </w:comment>
  <w:comment w:id="54" w:author="Rosalie Gorter" w:date="2020-01-02T09:55:00Z" w:initials="RG">
    <w:p w14:paraId="767B1E5A" w14:textId="3B8F527E" w:rsidR="00B90995" w:rsidRPr="00D766C5" w:rsidRDefault="00B90995">
      <w:pPr>
        <w:pStyle w:val="CommentText"/>
        <w:rPr>
          <w:lang w:val="nl-NL"/>
        </w:rPr>
      </w:pPr>
      <w:r>
        <w:rPr>
          <w:rStyle w:val="CommentReference"/>
        </w:rPr>
        <w:annotationRef/>
      </w:r>
      <w:r w:rsidRPr="00D766C5">
        <w:rPr>
          <w:lang w:val="nl-NL"/>
        </w:rPr>
        <w:t>Misschien een ref?</w:t>
      </w:r>
    </w:p>
  </w:comment>
  <w:comment w:id="64" w:author="Rosalie Gorter" w:date="2020-01-02T09:57:00Z" w:initials="RG">
    <w:p w14:paraId="25521C83" w14:textId="4F892EAC" w:rsidR="00B90995" w:rsidRPr="00D766C5" w:rsidRDefault="00B90995">
      <w:pPr>
        <w:pStyle w:val="CommentText"/>
        <w:rPr>
          <w:lang w:val="nl-NL"/>
        </w:rPr>
      </w:pPr>
      <w:r>
        <w:rPr>
          <w:rStyle w:val="CommentReference"/>
        </w:rPr>
        <w:annotationRef/>
      </w:r>
      <w:r w:rsidRPr="00D766C5">
        <w:rPr>
          <w:lang w:val="nl-NL"/>
        </w:rPr>
        <w:t>Hier ook voorbeeld referenties.</w:t>
      </w:r>
    </w:p>
  </w:comment>
  <w:comment w:id="110" w:author="Rosalie Gorter" w:date="2020-01-02T11:09:00Z" w:initials="RG">
    <w:p w14:paraId="16111FEF" w14:textId="4F136D57" w:rsidR="00B90995" w:rsidRPr="00D277AD" w:rsidRDefault="00B90995">
      <w:pPr>
        <w:pStyle w:val="CommentText"/>
        <w:rPr>
          <w:lang w:val="nl-NL"/>
        </w:rPr>
      </w:pPr>
      <w:r>
        <w:rPr>
          <w:rStyle w:val="CommentReference"/>
        </w:rPr>
        <w:annotationRef/>
      </w:r>
      <w:r w:rsidRPr="00D277AD">
        <w:rPr>
          <w:lang w:val="nl-NL"/>
        </w:rPr>
        <w:t xml:space="preserve"> heb je deze gebruikt of een ander</w:t>
      </w:r>
      <w:r>
        <w:rPr>
          <w:lang w:val="nl-NL"/>
        </w:rPr>
        <w:t xml:space="preserve">e, deze leek me logisch? Referentie. </w:t>
      </w:r>
    </w:p>
  </w:comment>
  <w:comment w:id="154" w:author="Rosalie Gorter" w:date="2020-01-02T12:02:00Z" w:initials="RG">
    <w:p w14:paraId="23B31320" w14:textId="13D2A1C5" w:rsidR="00B90995" w:rsidRPr="008B6828" w:rsidRDefault="00B90995">
      <w:pPr>
        <w:pStyle w:val="CommentText"/>
        <w:rPr>
          <w:lang w:val="nl-NL"/>
        </w:rPr>
      </w:pPr>
      <w:r>
        <w:rPr>
          <w:rStyle w:val="CommentReference"/>
        </w:rPr>
        <w:annotationRef/>
      </w:r>
      <w:r w:rsidRPr="008B6828">
        <w:rPr>
          <w:lang w:val="nl-NL"/>
        </w:rPr>
        <w:t>Zie opmerking bij figuur 1c.</w:t>
      </w:r>
      <w:r>
        <w:rPr>
          <w:lang w:val="nl-NL"/>
        </w:rPr>
        <w:t xml:space="preserve"> Je zou hier </w:t>
      </w:r>
      <w:proofErr w:type="spellStart"/>
      <w:r>
        <w:rPr>
          <w:lang w:val="nl-NL"/>
        </w:rPr>
        <w:t>X_d</w:t>
      </w:r>
      <w:proofErr w:type="spellEnd"/>
      <w:r>
        <w:rPr>
          <w:lang w:val="nl-NL"/>
        </w:rPr>
        <w:t xml:space="preserve"> van kunnen maken, voor discrete. Dan heb je de </w:t>
      </w:r>
      <w:proofErr w:type="spellStart"/>
      <w:r>
        <w:rPr>
          <w:lang w:val="nl-NL"/>
        </w:rPr>
        <w:t>X_c</w:t>
      </w:r>
      <w:proofErr w:type="spellEnd"/>
      <w:r>
        <w:rPr>
          <w:lang w:val="nl-NL"/>
        </w:rPr>
        <w:t xml:space="preserve"> vrij voor </w:t>
      </w:r>
      <w:proofErr w:type="spellStart"/>
      <w:r>
        <w:rPr>
          <w:lang w:val="nl-NL"/>
        </w:rPr>
        <w:t>conbinatory</w:t>
      </w:r>
      <w:proofErr w:type="spellEnd"/>
      <w:r>
        <w:rPr>
          <w:lang w:val="nl-NL"/>
        </w:rPr>
        <w:t xml:space="preserve">. </w:t>
      </w:r>
    </w:p>
  </w:comment>
  <w:comment w:id="161" w:author="Rosalie Gorter" w:date="2020-01-02T12:06:00Z" w:initials="RG">
    <w:p w14:paraId="4C226521" w14:textId="5ABD8500" w:rsidR="00B90995" w:rsidRPr="008B6828" w:rsidRDefault="00B90995">
      <w:pPr>
        <w:pStyle w:val="CommentText"/>
        <w:rPr>
          <w:lang w:val="nl-NL"/>
        </w:rPr>
      </w:pPr>
      <w:r>
        <w:rPr>
          <w:rStyle w:val="CommentReference"/>
        </w:rPr>
        <w:annotationRef/>
      </w:r>
      <w:r w:rsidRPr="008B6828">
        <w:rPr>
          <w:lang w:val="nl-NL"/>
        </w:rPr>
        <w:t>Matrix notatie, vet gedrukt betekent matri</w:t>
      </w:r>
      <w:r>
        <w:rPr>
          <w:lang w:val="nl-NL"/>
        </w:rPr>
        <w:t xml:space="preserve">x. Voor vectoren gebruik je normale letters. </w:t>
      </w:r>
    </w:p>
  </w:comment>
  <w:comment w:id="166" w:author="Rosalie Gorter" w:date="2020-01-02T12:14:00Z" w:initials="RG">
    <w:p w14:paraId="2705F863" w14:textId="066D6631" w:rsidR="00B90995" w:rsidRPr="00341FF1" w:rsidRDefault="00B90995">
      <w:pPr>
        <w:pStyle w:val="CommentText"/>
        <w:rPr>
          <w:lang w:val="nl-NL"/>
        </w:rPr>
      </w:pPr>
      <w:r>
        <w:rPr>
          <w:rStyle w:val="CommentReference"/>
        </w:rPr>
        <w:annotationRef/>
      </w:r>
      <w:r w:rsidRPr="00341FF1">
        <w:rPr>
          <w:lang w:val="nl-NL"/>
        </w:rPr>
        <w:t>Worden deze random gegenereerd? Hoe pre</w:t>
      </w:r>
      <w:r>
        <w:rPr>
          <w:lang w:val="nl-NL"/>
        </w:rPr>
        <w:t>cies?</w:t>
      </w:r>
    </w:p>
  </w:comment>
  <w:comment w:id="169" w:author="Rosalie Gorter" w:date="2020-01-02T12:16:00Z" w:initials="RG">
    <w:p w14:paraId="4A703810" w14:textId="729914DE" w:rsidR="00B90995" w:rsidRPr="00341FF1" w:rsidRDefault="00B90995">
      <w:pPr>
        <w:pStyle w:val="CommentText"/>
        <w:rPr>
          <w:lang w:val="nl-NL"/>
        </w:rPr>
      </w:pPr>
      <w:r>
        <w:rPr>
          <w:rStyle w:val="CommentReference"/>
        </w:rPr>
        <w:annotationRef/>
      </w:r>
      <w:r w:rsidRPr="00341FF1">
        <w:rPr>
          <w:lang w:val="nl-NL"/>
        </w:rPr>
        <w:t xml:space="preserve">Deel twee van right hand side </w:t>
      </w:r>
      <w:r>
        <w:rPr>
          <w:lang w:val="nl-NL"/>
        </w:rPr>
        <w:t>(</w:t>
      </w:r>
      <w:proofErr w:type="spellStart"/>
      <w:r>
        <w:rPr>
          <w:lang w:val="nl-NL"/>
        </w:rPr>
        <w:t>x_j</w:t>
      </w:r>
      <w:proofErr w:type="spellEnd"/>
      <w:r>
        <w:rPr>
          <w:lang w:val="nl-NL"/>
        </w:rPr>
        <w:t xml:space="preserve">…. Daar gaat het over de </w:t>
      </w:r>
      <w:r w:rsidR="004F4B9C">
        <w:rPr>
          <w:lang w:val="nl-NL"/>
        </w:rPr>
        <w:t>discrete</w:t>
      </w:r>
      <w:r>
        <w:rPr>
          <w:lang w:val="nl-NL"/>
        </w:rPr>
        <w:t xml:space="preserve"> variables toch? Die zou ik dan dus noemen X_c1, </w:t>
      </w:r>
      <w:proofErr w:type="spellStart"/>
      <w:r>
        <w:rPr>
          <w:lang w:val="nl-NL"/>
        </w:rPr>
        <w:t>X_c</w:t>
      </w:r>
      <w:proofErr w:type="spellEnd"/>
      <w:r>
        <w:rPr>
          <w:lang w:val="nl-NL"/>
        </w:rPr>
        <w:t xml:space="preserve">…, </w:t>
      </w:r>
      <w:proofErr w:type="spellStart"/>
      <w:r>
        <w:rPr>
          <w:lang w:val="nl-NL"/>
        </w:rPr>
        <w:t>X_cN</w:t>
      </w:r>
      <w:proofErr w:type="spellEnd"/>
      <w:r>
        <w:rPr>
          <w:lang w:val="nl-NL"/>
        </w:rPr>
        <w:t xml:space="preserve">. Of is dit gebruikelijk in de literatuur over dit data </w:t>
      </w:r>
      <w:proofErr w:type="spellStart"/>
      <w:r>
        <w:rPr>
          <w:lang w:val="nl-NL"/>
        </w:rPr>
        <w:t>mining</w:t>
      </w:r>
      <w:proofErr w:type="spellEnd"/>
      <w:r>
        <w:rPr>
          <w:lang w:val="nl-NL"/>
        </w:rPr>
        <w:t>?</w:t>
      </w:r>
    </w:p>
  </w:comment>
  <w:comment w:id="187" w:author="Rosalie Gorter" w:date="2020-01-02T12:19:00Z" w:initials="RG">
    <w:p w14:paraId="5747EA7F" w14:textId="374BF60B" w:rsidR="00B90995" w:rsidRPr="00D026DE" w:rsidRDefault="00B90995">
      <w:pPr>
        <w:pStyle w:val="CommentText"/>
        <w:rPr>
          <w:lang w:val="nl-NL"/>
        </w:rPr>
      </w:pPr>
      <w:r>
        <w:rPr>
          <w:rStyle w:val="CommentReference"/>
        </w:rPr>
        <w:annotationRef/>
      </w:r>
      <w:r w:rsidRPr="00D026DE">
        <w:rPr>
          <w:lang w:val="nl-NL"/>
        </w:rPr>
        <w:t>Is dit een sample of een feature?</w:t>
      </w:r>
    </w:p>
  </w:comment>
  <w:comment w:id="235" w:author="Rosalie Gorter" w:date="2020-01-02T12:54:00Z" w:initials="RG">
    <w:p w14:paraId="5877AD4D" w14:textId="2BA56060" w:rsidR="004F4B9C" w:rsidRDefault="004F4B9C">
      <w:pPr>
        <w:pStyle w:val="CommentText"/>
      </w:pPr>
      <w:r>
        <w:rPr>
          <w:rStyle w:val="CommentReference"/>
        </w:rPr>
        <w:annotationRef/>
      </w:r>
      <w:r>
        <w:t>Insert reference?</w:t>
      </w:r>
    </w:p>
  </w:comment>
  <w:comment w:id="245" w:author="Rosalie Gorter" w:date="2020-01-02T13:08:00Z" w:initials="RG">
    <w:p w14:paraId="0D4A6F86" w14:textId="15ACA5C9" w:rsidR="00E86E0A" w:rsidRPr="00E86E0A" w:rsidRDefault="00E86E0A">
      <w:pPr>
        <w:pStyle w:val="CommentText"/>
        <w:rPr>
          <w:lang w:val="nl-NL"/>
        </w:rPr>
      </w:pPr>
      <w:r>
        <w:rPr>
          <w:rStyle w:val="CommentReference"/>
        </w:rPr>
        <w:annotationRef/>
      </w:r>
      <w:r w:rsidRPr="00E86E0A">
        <w:rPr>
          <w:lang w:val="nl-NL"/>
        </w:rPr>
        <w:t xml:space="preserve">Hoe zien de observaties eruit? </w:t>
      </w:r>
    </w:p>
  </w:comment>
  <w:comment w:id="295" w:author="Rosalie Gorter" w:date="2020-01-02T13:34:00Z" w:initials="RG">
    <w:p w14:paraId="65D3A524" w14:textId="4E7CBCE4" w:rsidR="00D766C5" w:rsidRPr="00D766C5" w:rsidRDefault="00D766C5">
      <w:pPr>
        <w:pStyle w:val="CommentText"/>
        <w:rPr>
          <w:lang w:val="nl-NL"/>
        </w:rPr>
      </w:pPr>
      <w:r>
        <w:rPr>
          <w:rStyle w:val="CommentReference"/>
        </w:rPr>
        <w:annotationRef/>
      </w:r>
      <w:r w:rsidRPr="00D766C5">
        <w:rPr>
          <w:lang w:val="nl-NL"/>
        </w:rPr>
        <w:t xml:space="preserve">Is dit de </w:t>
      </w:r>
      <w:r>
        <w:rPr>
          <w:lang w:val="nl-NL"/>
        </w:rPr>
        <w:t xml:space="preserve">se, </w:t>
      </w:r>
      <w:proofErr w:type="spellStart"/>
      <w:r>
        <w:rPr>
          <w:lang w:val="nl-NL"/>
        </w:rPr>
        <w:t>sd</w:t>
      </w:r>
      <w:proofErr w:type="spellEnd"/>
      <w:r>
        <w:rPr>
          <w:lang w:val="nl-NL"/>
        </w:rPr>
        <w:t xml:space="preserve">, </w:t>
      </w:r>
      <w:proofErr w:type="spellStart"/>
      <w:r>
        <w:rPr>
          <w:lang w:val="nl-NL"/>
        </w:rPr>
        <w:t>sem</w:t>
      </w:r>
      <w:proofErr w:type="spellEnd"/>
      <w:r>
        <w:rPr>
          <w:lang w:val="nl-NL"/>
        </w:rPr>
        <w:t xml:space="preserve">, var, bi, ci?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811CA5" w15:done="0"/>
  <w15:commentEx w15:paraId="0940BE81" w15:done="0"/>
  <w15:commentEx w15:paraId="181720B3" w15:done="0"/>
  <w15:commentEx w15:paraId="5873039B" w15:done="0"/>
  <w15:commentEx w15:paraId="767B1E5A" w15:done="0"/>
  <w15:commentEx w15:paraId="25521C83" w15:done="0"/>
  <w15:commentEx w15:paraId="16111FEF" w15:done="0"/>
  <w15:commentEx w15:paraId="23B31320" w15:done="0"/>
  <w15:commentEx w15:paraId="4C226521" w15:done="0"/>
  <w15:commentEx w15:paraId="2705F863" w15:done="0"/>
  <w15:commentEx w15:paraId="4A703810" w15:done="0"/>
  <w15:commentEx w15:paraId="5747EA7F" w15:done="0"/>
  <w15:commentEx w15:paraId="5877AD4D" w15:done="0"/>
  <w15:commentEx w15:paraId="0D4A6F86" w15:done="0"/>
  <w15:commentEx w15:paraId="65D3A5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811CA5" w16cid:durableId="21B81AB3"/>
  <w16cid:commentId w16cid:paraId="0940BE81" w16cid:durableId="21B830DA"/>
  <w16cid:commentId w16cid:paraId="181720B3" w16cid:durableId="21B838E3"/>
  <w16cid:commentId w16cid:paraId="5873039B" w16cid:durableId="21B8707B"/>
  <w16cid:commentId w16cid:paraId="767B1E5A" w16cid:durableId="21B83C88"/>
  <w16cid:commentId w16cid:paraId="25521C83" w16cid:durableId="21B83D21"/>
  <w16cid:commentId w16cid:paraId="16111FEF" w16cid:durableId="21B84DD6"/>
  <w16cid:commentId w16cid:paraId="23B31320" w16cid:durableId="21B85A61"/>
  <w16cid:commentId w16cid:paraId="4C226521" w16cid:durableId="21B85B43"/>
  <w16cid:commentId w16cid:paraId="2705F863" w16cid:durableId="21B85D35"/>
  <w16cid:commentId w16cid:paraId="4A703810" w16cid:durableId="21B85DAA"/>
  <w16cid:commentId w16cid:paraId="5747EA7F" w16cid:durableId="21B85E4D"/>
  <w16cid:commentId w16cid:paraId="5877AD4D" w16cid:durableId="21B86683"/>
  <w16cid:commentId w16cid:paraId="0D4A6F86" w16cid:durableId="21B869B3"/>
  <w16cid:commentId w16cid:paraId="65D3A524" w16cid:durableId="21B870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03838" w14:textId="77777777" w:rsidR="00C87032" w:rsidRDefault="00C87032" w:rsidP="00F61D71">
      <w:pPr>
        <w:spacing w:after="0" w:line="240" w:lineRule="auto"/>
      </w:pPr>
      <w:r>
        <w:separator/>
      </w:r>
    </w:p>
  </w:endnote>
  <w:endnote w:type="continuationSeparator" w:id="0">
    <w:p w14:paraId="5CA30E21" w14:textId="77777777" w:rsidR="00C87032" w:rsidRDefault="00C87032"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1206253"/>
      <w:docPartObj>
        <w:docPartGallery w:val="Page Numbers (Bottom of Page)"/>
        <w:docPartUnique/>
      </w:docPartObj>
    </w:sdtPr>
    <w:sdtEndPr>
      <w:rPr>
        <w:noProof/>
      </w:rPr>
    </w:sdtEndPr>
    <w:sdtContent>
      <w:p w14:paraId="125397C1" w14:textId="6953B01A" w:rsidR="00B90995" w:rsidRDefault="00B90995">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2BF17EF0" w14:textId="77777777" w:rsidR="00B90995" w:rsidRDefault="00B90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C4591" w14:textId="77777777" w:rsidR="00C87032" w:rsidRDefault="00C87032" w:rsidP="00F61D71">
      <w:pPr>
        <w:spacing w:after="0" w:line="240" w:lineRule="auto"/>
      </w:pPr>
      <w:r>
        <w:separator/>
      </w:r>
    </w:p>
  </w:footnote>
  <w:footnote w:type="continuationSeparator" w:id="0">
    <w:p w14:paraId="5C396786" w14:textId="77777777" w:rsidR="00C87032" w:rsidRDefault="00C87032"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512E"/>
    <w:rsid w:val="00057154"/>
    <w:rsid w:val="00060E06"/>
    <w:rsid w:val="00061160"/>
    <w:rsid w:val="0006202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679C0"/>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4506"/>
    <w:rsid w:val="001D6D9B"/>
    <w:rsid w:val="001D6DFB"/>
    <w:rsid w:val="001E02A0"/>
    <w:rsid w:val="001E1F40"/>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6EB"/>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7216"/>
    <w:rsid w:val="002F2AB5"/>
    <w:rsid w:val="002F2C3E"/>
    <w:rsid w:val="002F313B"/>
    <w:rsid w:val="002F4BB6"/>
    <w:rsid w:val="002F50F6"/>
    <w:rsid w:val="002F5DD7"/>
    <w:rsid w:val="00300D55"/>
    <w:rsid w:val="00301653"/>
    <w:rsid w:val="00303AB2"/>
    <w:rsid w:val="00304817"/>
    <w:rsid w:val="003061D1"/>
    <w:rsid w:val="00307E64"/>
    <w:rsid w:val="00310BB4"/>
    <w:rsid w:val="00315196"/>
    <w:rsid w:val="003168BD"/>
    <w:rsid w:val="00317374"/>
    <w:rsid w:val="0032613F"/>
    <w:rsid w:val="003266D0"/>
    <w:rsid w:val="003309A8"/>
    <w:rsid w:val="003310F3"/>
    <w:rsid w:val="00333775"/>
    <w:rsid w:val="00334263"/>
    <w:rsid w:val="00336C2C"/>
    <w:rsid w:val="00341FF1"/>
    <w:rsid w:val="00343B90"/>
    <w:rsid w:val="00346482"/>
    <w:rsid w:val="00346A69"/>
    <w:rsid w:val="00347048"/>
    <w:rsid w:val="00347787"/>
    <w:rsid w:val="00351578"/>
    <w:rsid w:val="00352C0F"/>
    <w:rsid w:val="00353083"/>
    <w:rsid w:val="00353846"/>
    <w:rsid w:val="0035464C"/>
    <w:rsid w:val="00355BC8"/>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A789E"/>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4B9C"/>
    <w:rsid w:val="004F75B9"/>
    <w:rsid w:val="004F7C93"/>
    <w:rsid w:val="005003B3"/>
    <w:rsid w:val="005003CD"/>
    <w:rsid w:val="005007A0"/>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36BB"/>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4A2F"/>
    <w:rsid w:val="005956A3"/>
    <w:rsid w:val="00597145"/>
    <w:rsid w:val="005A0401"/>
    <w:rsid w:val="005A246C"/>
    <w:rsid w:val="005A5937"/>
    <w:rsid w:val="005A5C21"/>
    <w:rsid w:val="005A71E4"/>
    <w:rsid w:val="005A7564"/>
    <w:rsid w:val="005B192E"/>
    <w:rsid w:val="005B2682"/>
    <w:rsid w:val="005B494D"/>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BB6"/>
    <w:rsid w:val="007B2C6B"/>
    <w:rsid w:val="007B6FFD"/>
    <w:rsid w:val="007B711E"/>
    <w:rsid w:val="007C1140"/>
    <w:rsid w:val="007C24BD"/>
    <w:rsid w:val="007C6909"/>
    <w:rsid w:val="007C73FA"/>
    <w:rsid w:val="007C7DBC"/>
    <w:rsid w:val="007D05CA"/>
    <w:rsid w:val="007D0E45"/>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36FF"/>
    <w:rsid w:val="0087429A"/>
    <w:rsid w:val="00874A6C"/>
    <w:rsid w:val="008769B8"/>
    <w:rsid w:val="00876B6B"/>
    <w:rsid w:val="008800EF"/>
    <w:rsid w:val="00881030"/>
    <w:rsid w:val="00883CAE"/>
    <w:rsid w:val="00884044"/>
    <w:rsid w:val="008845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6828"/>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28D2"/>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0EA0"/>
    <w:rsid w:val="009816E7"/>
    <w:rsid w:val="00981933"/>
    <w:rsid w:val="00982616"/>
    <w:rsid w:val="00985260"/>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1FEF"/>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56D7"/>
    <w:rsid w:val="00A260E5"/>
    <w:rsid w:val="00A26695"/>
    <w:rsid w:val="00A26E36"/>
    <w:rsid w:val="00A31894"/>
    <w:rsid w:val="00A3219C"/>
    <w:rsid w:val="00A328AF"/>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995"/>
    <w:rsid w:val="00B90C46"/>
    <w:rsid w:val="00B91639"/>
    <w:rsid w:val="00B926F4"/>
    <w:rsid w:val="00B94149"/>
    <w:rsid w:val="00B94DC2"/>
    <w:rsid w:val="00B9564D"/>
    <w:rsid w:val="00B9637B"/>
    <w:rsid w:val="00B974FA"/>
    <w:rsid w:val="00BA0CFF"/>
    <w:rsid w:val="00BA3726"/>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9C0"/>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49A"/>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032"/>
    <w:rsid w:val="00C87222"/>
    <w:rsid w:val="00C9306D"/>
    <w:rsid w:val="00C93723"/>
    <w:rsid w:val="00C94CDC"/>
    <w:rsid w:val="00C94E84"/>
    <w:rsid w:val="00C97086"/>
    <w:rsid w:val="00CA0FFC"/>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6DE"/>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7AD"/>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B4B"/>
    <w:rsid w:val="00D62EB5"/>
    <w:rsid w:val="00D64D01"/>
    <w:rsid w:val="00D66B8B"/>
    <w:rsid w:val="00D67A11"/>
    <w:rsid w:val="00D705FD"/>
    <w:rsid w:val="00D714C1"/>
    <w:rsid w:val="00D71C87"/>
    <w:rsid w:val="00D723D2"/>
    <w:rsid w:val="00D73D45"/>
    <w:rsid w:val="00D766C5"/>
    <w:rsid w:val="00D777FD"/>
    <w:rsid w:val="00D807C5"/>
    <w:rsid w:val="00D81027"/>
    <w:rsid w:val="00D81D07"/>
    <w:rsid w:val="00D82114"/>
    <w:rsid w:val="00D827F0"/>
    <w:rsid w:val="00D82B2A"/>
    <w:rsid w:val="00D82B4F"/>
    <w:rsid w:val="00D8364C"/>
    <w:rsid w:val="00D857E2"/>
    <w:rsid w:val="00D90148"/>
    <w:rsid w:val="00D91B20"/>
    <w:rsid w:val="00D92011"/>
    <w:rsid w:val="00D94BB6"/>
    <w:rsid w:val="00D951A2"/>
    <w:rsid w:val="00D9656D"/>
    <w:rsid w:val="00D96A97"/>
    <w:rsid w:val="00DA0817"/>
    <w:rsid w:val="00DA414A"/>
    <w:rsid w:val="00DA462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E7799"/>
    <w:rsid w:val="00DF0E54"/>
    <w:rsid w:val="00DF20CB"/>
    <w:rsid w:val="00DF5E03"/>
    <w:rsid w:val="00DF652F"/>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86E0A"/>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7807"/>
    <w:rsid w:val="00FD7CFD"/>
    <w:rsid w:val="00FE1483"/>
    <w:rsid w:val="00FE183B"/>
    <w:rsid w:val="00FE26E4"/>
    <w:rsid w:val="00FE34CA"/>
    <w:rsid w:val="00FE3B6F"/>
    <w:rsid w:val="00FE4754"/>
    <w:rsid w:val="00FE66A4"/>
    <w:rsid w:val="00FE6C5C"/>
    <w:rsid w:val="00FE75E5"/>
    <w:rsid w:val="00FE7911"/>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E98"/>
    <w:pPr>
      <w:ind w:left="720"/>
      <w:contextualSpacing/>
    </w:pPr>
  </w:style>
  <w:style w:type="character" w:customStyle="1" w:styleId="Heading3Char">
    <w:name w:val="Heading 3 Char"/>
    <w:basedOn w:val="DefaultParagraphFont"/>
    <w:link w:val="Heading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Normal"/>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5760"/>
    <w:rPr>
      <w:rFonts w:ascii="Calibri" w:hAnsi="Calibri"/>
      <w:noProof/>
      <w:lang w:val="en-US"/>
    </w:rPr>
  </w:style>
  <w:style w:type="paragraph" w:customStyle="1" w:styleId="EndNoteBibliography">
    <w:name w:val="EndNote Bibliography"/>
    <w:basedOn w:val="Normal"/>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DefaultParagraphFont"/>
    <w:link w:val="EndNoteBibliography"/>
    <w:rsid w:val="007F5760"/>
    <w:rPr>
      <w:rFonts w:ascii="Calibri" w:hAnsi="Calibri"/>
      <w:noProof/>
      <w:lang w:val="en-US"/>
    </w:rPr>
  </w:style>
  <w:style w:type="paragraph" w:styleId="Header">
    <w:name w:val="header"/>
    <w:basedOn w:val="Normal"/>
    <w:link w:val="HeaderChar"/>
    <w:uiPriority w:val="99"/>
    <w:unhideWhenUsed/>
    <w:rsid w:val="00F61D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1D71"/>
  </w:style>
  <w:style w:type="paragraph" w:styleId="Footer">
    <w:name w:val="footer"/>
    <w:basedOn w:val="Normal"/>
    <w:link w:val="FooterChar"/>
    <w:uiPriority w:val="99"/>
    <w:unhideWhenUsed/>
    <w:rsid w:val="00F61D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1D71"/>
  </w:style>
  <w:style w:type="paragraph" w:styleId="BalloonText">
    <w:name w:val="Balloon Text"/>
    <w:basedOn w:val="Normal"/>
    <w:link w:val="BalloonTextChar"/>
    <w:uiPriority w:val="99"/>
    <w:semiHidden/>
    <w:unhideWhenUsed/>
    <w:rsid w:val="00E03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3C43"/>
    <w:rPr>
      <w:rFonts w:ascii="Segoe UI" w:hAnsi="Segoe UI" w:cs="Segoe UI"/>
      <w:sz w:val="18"/>
      <w:szCs w:val="18"/>
    </w:rPr>
  </w:style>
  <w:style w:type="character" w:customStyle="1" w:styleId="Heading1Char">
    <w:name w:val="Heading 1 Char"/>
    <w:basedOn w:val="DefaultParagraphFont"/>
    <w:link w:val="Heading1"/>
    <w:uiPriority w:val="9"/>
    <w:rsid w:val="00C2796A"/>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8A480D"/>
    <w:rPr>
      <w:sz w:val="18"/>
      <w:szCs w:val="18"/>
    </w:rPr>
  </w:style>
  <w:style w:type="paragraph" w:styleId="CommentText">
    <w:name w:val="annotation text"/>
    <w:basedOn w:val="Normal"/>
    <w:link w:val="CommentTextChar"/>
    <w:uiPriority w:val="99"/>
    <w:semiHidden/>
    <w:unhideWhenUsed/>
    <w:rsid w:val="008A480D"/>
    <w:pPr>
      <w:spacing w:line="240" w:lineRule="auto"/>
    </w:pPr>
    <w:rPr>
      <w:sz w:val="24"/>
      <w:szCs w:val="24"/>
    </w:rPr>
  </w:style>
  <w:style w:type="character" w:customStyle="1" w:styleId="CommentTextChar">
    <w:name w:val="Comment Text Char"/>
    <w:basedOn w:val="DefaultParagraphFont"/>
    <w:link w:val="CommentText"/>
    <w:uiPriority w:val="99"/>
    <w:semiHidden/>
    <w:rsid w:val="008A480D"/>
    <w:rPr>
      <w:sz w:val="24"/>
      <w:szCs w:val="24"/>
    </w:rPr>
  </w:style>
  <w:style w:type="paragraph" w:styleId="CommentSubject">
    <w:name w:val="annotation subject"/>
    <w:basedOn w:val="CommentText"/>
    <w:next w:val="CommentText"/>
    <w:link w:val="CommentSubjectChar"/>
    <w:uiPriority w:val="99"/>
    <w:semiHidden/>
    <w:unhideWhenUsed/>
    <w:rsid w:val="008A480D"/>
    <w:rPr>
      <w:b/>
      <w:bCs/>
      <w:sz w:val="20"/>
      <w:szCs w:val="20"/>
    </w:rPr>
  </w:style>
  <w:style w:type="character" w:customStyle="1" w:styleId="CommentSubjectChar">
    <w:name w:val="Comment Subject Char"/>
    <w:basedOn w:val="CommentTextChar"/>
    <w:link w:val="CommentSubject"/>
    <w:uiPriority w:val="99"/>
    <w:semiHidden/>
    <w:rsid w:val="008A480D"/>
    <w:rPr>
      <w:b/>
      <w:bCs/>
      <w:sz w:val="20"/>
      <w:szCs w:val="20"/>
    </w:rPr>
  </w:style>
  <w:style w:type="paragraph" w:styleId="Revision">
    <w:name w:val="Revision"/>
    <w:hidden/>
    <w:uiPriority w:val="99"/>
    <w:semiHidden/>
    <w:rsid w:val="00B00830"/>
    <w:pPr>
      <w:spacing w:after="0" w:line="240" w:lineRule="auto"/>
    </w:pPr>
  </w:style>
  <w:style w:type="character" w:styleId="LineNumber">
    <w:name w:val="line number"/>
    <w:basedOn w:val="DefaultParagraphFont"/>
    <w:uiPriority w:val="99"/>
    <w:semiHidden/>
    <w:unhideWhenUsed/>
    <w:rsid w:val="00873573"/>
  </w:style>
  <w:style w:type="character" w:styleId="Hyperlink">
    <w:name w:val="Hyperlink"/>
    <w:basedOn w:val="DefaultParagraphFont"/>
    <w:uiPriority w:val="99"/>
    <w:unhideWhenUsed/>
    <w:rsid w:val="005478B1"/>
    <w:rPr>
      <w:color w:val="0563C1" w:themeColor="hyperlink"/>
      <w:u w:val="single"/>
    </w:rPr>
  </w:style>
  <w:style w:type="character" w:styleId="FollowedHyperlink">
    <w:name w:val="FollowedHyperlink"/>
    <w:basedOn w:val="DefaultParagraphFont"/>
    <w:uiPriority w:val="99"/>
    <w:semiHidden/>
    <w:unhideWhenUsed/>
    <w:rsid w:val="00D13FC1"/>
    <w:rPr>
      <w:color w:val="954F72" w:themeColor="followedHyperlink"/>
      <w:u w:val="single"/>
    </w:rPr>
  </w:style>
  <w:style w:type="character" w:customStyle="1" w:styleId="Heading2Char">
    <w:name w:val="Heading 2 Char"/>
    <w:basedOn w:val="DefaultParagraphFont"/>
    <w:link w:val="Heading2"/>
    <w:uiPriority w:val="9"/>
    <w:rsid w:val="00E76971"/>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6B43A4"/>
    <w:pPr>
      <w:spacing w:after="0" w:line="240" w:lineRule="auto"/>
    </w:pPr>
  </w:style>
  <w:style w:type="character" w:styleId="UnresolvedMention">
    <w:name w:val="Unresolved Mention"/>
    <w:basedOn w:val="DefaultParagraphFont"/>
    <w:uiPriority w:val="99"/>
    <w:semiHidden/>
    <w:unhideWhenUsed/>
    <w:rsid w:val="00540047"/>
    <w:rPr>
      <w:color w:val="605E5C"/>
      <w:shd w:val="clear" w:color="auto" w:fill="E1DFDD"/>
    </w:rPr>
  </w:style>
  <w:style w:type="character" w:styleId="PlaceholderText">
    <w:name w:val="Placeholder Text"/>
    <w:basedOn w:val="DefaultParagraphFont"/>
    <w:uiPriority w:val="99"/>
    <w:semiHidden/>
    <w:rsid w:val="009F1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erdogant/d3grap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rdogant/h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hub.com/erdogant/hn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E98B0-ED1E-844B-882A-E798D6850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10344</Words>
  <Characters>58966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University of Technology Delft</Company>
  <LinksUpToDate>false</LinksUpToDate>
  <CharactersWithSpaces>69172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Rosalie Gorter</cp:lastModifiedBy>
  <cp:revision>6</cp:revision>
  <cp:lastPrinted>2019-12-14T22:07:00Z</cp:lastPrinted>
  <dcterms:created xsi:type="dcterms:W3CDTF">2020-01-02T06:40:00Z</dcterms:created>
  <dcterms:modified xsi:type="dcterms:W3CDTF">2020-01-02T12:48:00Z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